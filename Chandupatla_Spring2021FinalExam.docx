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77777777" w:rsidR="00B772D6" w:rsidRPr="00CF5BBF" w:rsidRDefault="00B772D6" w:rsidP="00B772D6">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9"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370514F"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71C7ECAB"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2CEB5286" w14:textId="0F56FC1F" w:rsidR="00456567" w:rsidRDefault="00644F87" w:rsidP="00804E93">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2372E3C1"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Pr="00F80FD0">
        <w:rPr>
          <w:rFonts w:ascii="Times New Roman" w:eastAsia="Times New Roman" w:hAnsi="Times New Roman" w:cs="Times New Roman"/>
          <w:bCs/>
          <w:color w:val="000000" w:themeColor="text1"/>
          <w:sz w:val="24"/>
          <w:szCs w:val="24"/>
        </w:rPr>
        <w:t xml:space="preserve"> – </w:t>
      </w:r>
    </w:p>
    <w:p w14:paraId="099835D6"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Interface:</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The interface is a plan that will be used to apply a class. The interface does not contain any concrete methods (methods that have code). All the methods of an interface are abstract methods.</w:t>
      </w:r>
    </w:p>
    <w:p w14:paraId="160DAD1D" w14:textId="77777777" w:rsidR="00F80FD0"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An interface cannot be instantiated. But classes that implement interfaces can be instantiated. Interfaces will never contain instance variables but, they can contain public static final variables.</w:t>
      </w:r>
    </w:p>
    <w:p w14:paraId="4115DE08" w14:textId="56F68E79" w:rsidR="00F80FD0" w:rsidRPr="00F80FD0" w:rsidRDefault="006B2BE4" w:rsidP="00F80FD0">
      <w:pPr>
        <w:jc w:val="both"/>
        <w:rPr>
          <w:rFonts w:ascii="Times New Roman" w:hAnsi="Times New Roman" w:cs="Times New Roman"/>
          <w:color w:val="292929"/>
          <w:spacing w:val="-1"/>
          <w:sz w:val="24"/>
          <w:szCs w:val="24"/>
        </w:rPr>
      </w:pPr>
      <w:r w:rsidRPr="007062B4">
        <w:rPr>
          <w:rFonts w:ascii="Times New Roman" w:hAnsi="Times New Roman" w:cs="Times New Roman"/>
          <w:bCs/>
          <w:color w:val="000000" w:themeColor="text1"/>
          <w:sz w:val="24"/>
          <w:szCs w:val="24"/>
          <w:u w:val="single"/>
        </w:rPr>
        <w:t>Abstract</w:t>
      </w:r>
      <w:r w:rsidRPr="00F80FD0">
        <w:rPr>
          <w:rFonts w:ascii="Times New Roman" w:hAnsi="Times New Roman" w:cs="Times New Roman"/>
          <w:bCs/>
          <w:color w:val="000000" w:themeColor="text1"/>
          <w:sz w:val="24"/>
          <w:szCs w:val="24"/>
        </w:rPr>
        <w:t>:</w:t>
      </w:r>
      <w:r w:rsidRPr="00F80FD0">
        <w:rPr>
          <w:rFonts w:ascii="Times New Roman" w:hAnsi="Times New Roman" w:cs="Times New Roman"/>
          <w:color w:val="292929"/>
          <w:spacing w:val="-1"/>
          <w:sz w:val="24"/>
          <w:szCs w:val="24"/>
        </w:rPr>
        <w:t xml:space="preserve"> Abstract class is nothing special to look at when you want to differentiate with a regular class. But it has got some methods which are unimplemented, or only declared, not defined. In that case, all those methods and the class itself are renamed with the “abstract” keyword. An abstract class can have one or multiple number of unimplemented methods. As an abstract class is not </w:t>
      </w:r>
      <w:r w:rsidR="00F80FD0" w:rsidRPr="00F80FD0">
        <w:rPr>
          <w:rFonts w:ascii="Times New Roman" w:hAnsi="Times New Roman" w:cs="Times New Roman"/>
          <w:color w:val="292929"/>
          <w:spacing w:val="-1"/>
          <w:sz w:val="24"/>
          <w:szCs w:val="24"/>
        </w:rPr>
        <w:t>proper or</w:t>
      </w:r>
      <w:r w:rsidRPr="00F80FD0">
        <w:rPr>
          <w:rFonts w:ascii="Times New Roman" w:hAnsi="Times New Roman" w:cs="Times New Roman"/>
          <w:color w:val="292929"/>
          <w:spacing w:val="-1"/>
          <w:sz w:val="24"/>
          <w:szCs w:val="24"/>
        </w:rPr>
        <w:t xml:space="preserve"> does not have ideally defined methods compared to a regular class, so abstract classes cannot be instantiated, that means we cannot create any direct objects of abstract classes.</w:t>
      </w:r>
    </w:p>
    <w:p w14:paraId="38F451D9" w14:textId="378D417B" w:rsidR="006B2BE4" w:rsidRPr="00F80FD0" w:rsidRDefault="006B2BE4" w:rsidP="00F80FD0">
      <w:pPr>
        <w:jc w:val="both"/>
        <w:rPr>
          <w:rFonts w:ascii="Times New Roman" w:eastAsia="Times New Roman" w:hAnsi="Times New Roman" w:cs="Times New Roman"/>
          <w:bCs/>
          <w:color w:val="000000" w:themeColor="text1"/>
          <w:sz w:val="24"/>
          <w:szCs w:val="24"/>
        </w:rPr>
      </w:pPr>
      <w:r w:rsidRPr="007062B4">
        <w:rPr>
          <w:rFonts w:ascii="Times New Roman" w:hAnsi="Times New Roman" w:cs="Times New Roman"/>
          <w:bCs/>
          <w:color w:val="000000" w:themeColor="text1"/>
          <w:sz w:val="24"/>
          <w:szCs w:val="24"/>
          <w:u w:val="single"/>
        </w:rPr>
        <w:t>Similarities</w:t>
      </w:r>
      <w:r w:rsidRPr="00F80FD0">
        <w:rPr>
          <w:rFonts w:ascii="Times New Roman" w:hAnsi="Times New Roman" w:cs="Times New Roman"/>
          <w:bCs/>
          <w:color w:val="000000" w:themeColor="text1"/>
          <w:sz w:val="24"/>
          <w:szCs w:val="24"/>
        </w:rPr>
        <w:t>:</w:t>
      </w:r>
      <w:r w:rsidRPr="00F80FD0">
        <w:rPr>
          <w:rFonts w:ascii="Times New Roman" w:hAnsi="Times New Roman" w:cs="Times New Roman"/>
          <w:color w:val="282829"/>
          <w:sz w:val="24"/>
          <w:szCs w:val="24"/>
        </w:rPr>
        <w:t xml:space="preserve"> Abstract class and Interface are java basic object types.</w:t>
      </w:r>
    </w:p>
    <w:p w14:paraId="0FF4BEC9" w14:textId="695D094A" w:rsidR="006B2BE4" w:rsidRPr="00F80FD0" w:rsidRDefault="006B2BE4" w:rsidP="00F80FD0">
      <w:pPr>
        <w:pStyle w:val="q-relative"/>
        <w:shd w:val="clear" w:color="auto" w:fill="FFFFFF"/>
        <w:spacing w:before="0" w:beforeAutospacing="0" w:after="0" w:afterAutospacing="0"/>
        <w:ind w:right="480"/>
        <w:jc w:val="both"/>
        <w:rPr>
          <w:bCs/>
          <w:color w:val="000000" w:themeColor="text1"/>
        </w:rPr>
      </w:pPr>
      <w:r w:rsidRPr="00F80FD0">
        <w:rPr>
          <w:color w:val="282829"/>
        </w:rPr>
        <w:t>Abstract class and Interface can contain variables and methods (Interface methods can only have statements, while class methods can have implementation code.)</w:t>
      </w:r>
    </w:p>
    <w:p w14:paraId="62415D4E" w14:textId="77777777" w:rsidR="00804E93" w:rsidRDefault="00804E93" w:rsidP="00F80FD0">
      <w:pPr>
        <w:pStyle w:val="q-relative"/>
        <w:shd w:val="clear" w:color="auto" w:fill="FFFFFF"/>
        <w:spacing w:before="0" w:beforeAutospacing="0" w:after="0" w:afterAutospacing="0"/>
        <w:ind w:right="480"/>
        <w:jc w:val="both"/>
        <w:rPr>
          <w:color w:val="282829"/>
        </w:rPr>
      </w:pPr>
    </w:p>
    <w:p w14:paraId="3B47ED67" w14:textId="0B6CA6A2" w:rsidR="006B2BE4" w:rsidRPr="00F80FD0" w:rsidRDefault="006B2BE4" w:rsidP="00F80FD0">
      <w:pPr>
        <w:pStyle w:val="q-relative"/>
        <w:shd w:val="clear" w:color="auto" w:fill="FFFFFF"/>
        <w:spacing w:before="0" w:beforeAutospacing="0" w:after="0" w:afterAutospacing="0"/>
        <w:ind w:right="480"/>
        <w:jc w:val="both"/>
        <w:rPr>
          <w:bCs/>
          <w:color w:val="000000" w:themeColor="text1"/>
        </w:rPr>
      </w:pPr>
      <w:r w:rsidRPr="00F80FD0">
        <w:rPr>
          <w:color w:val="282829"/>
        </w:rPr>
        <w:t>Abstract class and Interface be inherited using Inheritance (implements keyword for interfaces and extends keyword for groups</w:t>
      </w:r>
    </w:p>
    <w:p w14:paraId="652C2C36" w14:textId="77777777" w:rsidR="00804E93" w:rsidRDefault="00804E93" w:rsidP="00F80FD0">
      <w:pPr>
        <w:pStyle w:val="q-relative"/>
        <w:shd w:val="clear" w:color="auto" w:fill="FFFFFF"/>
        <w:spacing w:before="0" w:beforeAutospacing="0" w:after="0" w:afterAutospacing="0"/>
        <w:ind w:right="480"/>
        <w:jc w:val="both"/>
        <w:rPr>
          <w:color w:val="282829"/>
        </w:rPr>
      </w:pPr>
    </w:p>
    <w:p w14:paraId="516B4DBA" w14:textId="739294C9" w:rsidR="006B2BE4" w:rsidRPr="00F80FD0" w:rsidRDefault="006B2BE4" w:rsidP="00F80FD0">
      <w:pPr>
        <w:pStyle w:val="q-relative"/>
        <w:shd w:val="clear" w:color="auto" w:fill="FFFFFF"/>
        <w:spacing w:before="0" w:beforeAutospacing="0" w:after="0" w:afterAutospacing="0"/>
        <w:ind w:right="480"/>
        <w:jc w:val="both"/>
        <w:rPr>
          <w:color w:val="282829"/>
        </w:rPr>
      </w:pPr>
      <w:r w:rsidRPr="007062B4">
        <w:rPr>
          <w:color w:val="282829"/>
          <w:u w:val="single"/>
        </w:rPr>
        <w:t>Differences</w:t>
      </w:r>
      <w:r w:rsidR="00804E93">
        <w:rPr>
          <w:color w:val="282829"/>
        </w:rPr>
        <w:t xml:space="preserve">- </w:t>
      </w:r>
    </w:p>
    <w:p w14:paraId="1C91B316" w14:textId="77777777" w:rsidR="006B2BE4" w:rsidRPr="00F80FD0" w:rsidRDefault="006B2BE4" w:rsidP="006B2BE4">
      <w:pPr>
        <w:pStyle w:val="q-relative"/>
        <w:shd w:val="clear" w:color="auto" w:fill="FFFFFF"/>
        <w:spacing w:before="0" w:beforeAutospacing="0" w:after="0" w:afterAutospacing="0"/>
        <w:ind w:right="480"/>
        <w:jc w:val="both"/>
        <w:rPr>
          <w:bCs/>
          <w:color w:val="000000" w:themeColor="text1"/>
        </w:rPr>
      </w:pPr>
    </w:p>
    <w:p w14:paraId="1C9016A8" w14:textId="77777777" w:rsidR="006B2BE4" w:rsidRPr="00F80FD0" w:rsidRDefault="006B2BE4" w:rsidP="006B2BE4">
      <w:pPr>
        <w:pStyle w:val="q-relative"/>
        <w:shd w:val="clear" w:color="auto" w:fill="FFFFFF"/>
        <w:spacing w:before="0" w:beforeAutospacing="0" w:after="0" w:afterAutospacing="0"/>
        <w:ind w:right="480"/>
        <w:jc w:val="both"/>
        <w:rPr>
          <w:bCs/>
          <w:color w:val="000000" w:themeColor="text1"/>
        </w:rPr>
      </w:pPr>
      <w:r w:rsidRPr="00F80FD0">
        <w:rPr>
          <w:bCs/>
          <w:color w:val="000000" w:themeColor="text1"/>
        </w:rPr>
        <w:t>1)By default, variables declared in a Java interface are final. Non-final variables can be present in an abstract class.</w:t>
      </w:r>
    </w:p>
    <w:p w14:paraId="7F7C5A10" w14:textId="77777777" w:rsidR="00F80FD0" w:rsidRPr="00F80FD0" w:rsidRDefault="00F80FD0" w:rsidP="006B2BE4">
      <w:pPr>
        <w:jc w:val="both"/>
        <w:rPr>
          <w:rFonts w:ascii="Times New Roman" w:eastAsia="Times New Roman" w:hAnsi="Times New Roman" w:cs="Times New Roman"/>
          <w:bCs/>
          <w:color w:val="000000" w:themeColor="text1"/>
          <w:sz w:val="24"/>
          <w:szCs w:val="24"/>
        </w:rPr>
      </w:pPr>
    </w:p>
    <w:p w14:paraId="4EA1917A" w14:textId="628E1304"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2) The interface can be implemented using an abstract class. An abstract class cannot be       implemented by an interface.</w:t>
      </w:r>
    </w:p>
    <w:p w14:paraId="2756C7BE" w14:textId="77777777" w:rsidR="006B2BE4" w:rsidRPr="00F80FD0" w:rsidRDefault="006B2BE4" w:rsidP="006B2BE4">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3)</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An abstract class can extend another Java class and implement several Java interfaces, while an interface can only extend another Java interface.</w:t>
      </w:r>
    </w:p>
    <w:p w14:paraId="0CA45F62" w14:textId="77777777" w:rsidR="00F80FD0"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4)</w:t>
      </w:r>
      <w:r w:rsidRPr="00F80FD0">
        <w:rPr>
          <w:rFonts w:ascii="Times New Roman" w:hAnsi="Times New Roman" w:cs="Times New Roman"/>
          <w:sz w:val="24"/>
          <w:szCs w:val="24"/>
        </w:rPr>
        <w:t xml:space="preserve"> </w:t>
      </w:r>
      <w:r w:rsidRPr="00F80FD0">
        <w:rPr>
          <w:rFonts w:ascii="Times New Roman" w:eastAsia="Times New Roman" w:hAnsi="Times New Roman" w:cs="Times New Roman"/>
          <w:bCs/>
          <w:color w:val="000000" w:themeColor="text1"/>
          <w:sz w:val="24"/>
          <w:szCs w:val="24"/>
        </w:rPr>
        <w:t>By design, members of a Java interface are public. Personal, safe, and other class members can be found in a Java abstract class.</w:t>
      </w:r>
    </w:p>
    <w:p w14:paraId="4FF33883" w14:textId="77777777" w:rsidR="00F80FD0" w:rsidRPr="00F80FD0" w:rsidRDefault="006B2BE4" w:rsidP="00F80FD0">
      <w:pPr>
        <w:jc w:val="both"/>
        <w:rPr>
          <w:rFonts w:ascii="Times New Roman" w:hAnsi="Times New Roman" w:cs="Times New Roman"/>
          <w:color w:val="292929"/>
          <w:spacing w:val="-1"/>
          <w:sz w:val="24"/>
          <w:szCs w:val="24"/>
        </w:rPr>
      </w:pPr>
      <w:r w:rsidRPr="00F80FD0">
        <w:rPr>
          <w:rFonts w:ascii="Times New Roman" w:hAnsi="Times New Roman" w:cs="Times New Roman"/>
          <w:color w:val="292929"/>
          <w:spacing w:val="-1"/>
          <w:sz w:val="24"/>
          <w:szCs w:val="24"/>
        </w:rPr>
        <w:t>Interface is preferred over abstract class because an interface helps you accomplish abstraction and polymorphism, which are two of the main four OOP principles.</w:t>
      </w:r>
    </w:p>
    <w:p w14:paraId="50FF4B54" w14:textId="1420F8BD" w:rsidR="006B2BE4" w:rsidRPr="00F80FD0" w:rsidRDefault="006B2BE4" w:rsidP="00F80FD0">
      <w:pPr>
        <w:jc w:val="both"/>
        <w:rPr>
          <w:rFonts w:ascii="Times New Roman" w:eastAsia="Times New Roman" w:hAnsi="Times New Roman" w:cs="Times New Roman"/>
          <w:bCs/>
          <w:color w:val="000000" w:themeColor="text1"/>
          <w:sz w:val="24"/>
          <w:szCs w:val="24"/>
        </w:rPr>
      </w:pPr>
      <w:r w:rsidRPr="00F80FD0">
        <w:rPr>
          <w:rFonts w:ascii="Times New Roman" w:hAnsi="Times New Roman" w:cs="Times New Roman"/>
          <w:color w:val="292929"/>
          <w:spacing w:val="-1"/>
          <w:sz w:val="24"/>
          <w:szCs w:val="24"/>
        </w:rPr>
        <w:lastRenderedPageBreak/>
        <w:t>It also makes it easier to keep your code loosely coupled instead of tightly coupled, which happens when high-level modules depend on low-level modules.</w:t>
      </w:r>
    </w:p>
    <w:p w14:paraId="212BAC04" w14:textId="33A02D33" w:rsidR="006B2BE4" w:rsidRPr="007062B4" w:rsidRDefault="001C5B1A" w:rsidP="00456567">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Example for Abstract:</w:t>
      </w:r>
    </w:p>
    <w:p w14:paraId="7380ED4D" w14:textId="77777777" w:rsidR="007062B4" w:rsidRDefault="001C5B1A" w:rsidP="00456567">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Pr="00F80FD0">
        <w:rPr>
          <w:rFonts w:ascii="Times New Roman" w:eastAsia="Times New Roman" w:hAnsi="Times New Roman" w:cs="Times New Roman"/>
          <w:bCs/>
          <w:color w:val="000000" w:themeColor="text1"/>
          <w:sz w:val="24"/>
          <w:szCs w:val="24"/>
        </w:rPr>
        <w:t xml:space="preserve">: </w:t>
      </w:r>
    </w:p>
    <w:p w14:paraId="22F2BC52" w14:textId="56E03C94" w:rsidR="001C5B1A" w:rsidRDefault="001C5B1A" w:rsidP="00456567">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 xml:space="preserve">An abstract class named reservations is created. And then two other classes named </w:t>
      </w:r>
      <w:proofErr w:type="spellStart"/>
      <w:r w:rsidRPr="00F80FD0">
        <w:rPr>
          <w:rFonts w:ascii="Times New Roman" w:eastAsia="Times New Roman" w:hAnsi="Times New Roman" w:cs="Times New Roman"/>
          <w:bCs/>
          <w:color w:val="000000" w:themeColor="text1"/>
          <w:sz w:val="24"/>
          <w:szCs w:val="24"/>
        </w:rPr>
        <w:t>FlightReservation</w:t>
      </w:r>
      <w:proofErr w:type="spellEnd"/>
      <w:r w:rsidRPr="00F80FD0">
        <w:rPr>
          <w:rFonts w:ascii="Times New Roman" w:eastAsia="Times New Roman" w:hAnsi="Times New Roman" w:cs="Times New Roman"/>
          <w:bCs/>
          <w:color w:val="000000" w:themeColor="text1"/>
          <w:sz w:val="24"/>
          <w:szCs w:val="24"/>
        </w:rPr>
        <w:t xml:space="preserve"> and </w:t>
      </w:r>
      <w:proofErr w:type="spellStart"/>
      <w:r w:rsidRPr="00F80FD0">
        <w:rPr>
          <w:rFonts w:ascii="Times New Roman" w:eastAsia="Times New Roman" w:hAnsi="Times New Roman" w:cs="Times New Roman"/>
          <w:bCs/>
          <w:color w:val="000000" w:themeColor="text1"/>
          <w:sz w:val="24"/>
          <w:szCs w:val="24"/>
        </w:rPr>
        <w:t>CarReservation</w:t>
      </w:r>
      <w:proofErr w:type="spellEnd"/>
      <w:r w:rsidRPr="00F80FD0">
        <w:rPr>
          <w:rFonts w:ascii="Times New Roman" w:eastAsia="Times New Roman" w:hAnsi="Times New Roman" w:cs="Times New Roman"/>
          <w:bCs/>
          <w:color w:val="000000" w:themeColor="text1"/>
          <w:sz w:val="24"/>
          <w:szCs w:val="24"/>
        </w:rPr>
        <w:t xml:space="preserve"> are created and extended by the abstract class reservation where all the methods are given and overridden. </w:t>
      </w:r>
      <w:r w:rsidR="00F80FD0" w:rsidRPr="00F80FD0">
        <w:rPr>
          <w:rFonts w:ascii="Times New Roman" w:eastAsia="Times New Roman" w:hAnsi="Times New Roman" w:cs="Times New Roman"/>
          <w:bCs/>
          <w:color w:val="000000" w:themeColor="text1"/>
          <w:sz w:val="24"/>
          <w:szCs w:val="24"/>
        </w:rPr>
        <w:t>Finally,</w:t>
      </w:r>
      <w:r w:rsidRPr="00F80FD0">
        <w:rPr>
          <w:rFonts w:ascii="Times New Roman" w:eastAsia="Times New Roman" w:hAnsi="Times New Roman" w:cs="Times New Roman"/>
          <w:bCs/>
          <w:color w:val="000000" w:themeColor="text1"/>
          <w:sz w:val="24"/>
          <w:szCs w:val="24"/>
        </w:rPr>
        <w:t xml:space="preserve"> a driver class named Driver is created and all these methods are called and the final print statements are given</w:t>
      </w:r>
      <w:r>
        <w:rPr>
          <w:rFonts w:ascii="Times New Roman" w:eastAsia="Times New Roman" w:hAnsi="Times New Roman" w:cs="Times New Roman"/>
          <w:bCs/>
          <w:color w:val="000000" w:themeColor="text1"/>
          <w:sz w:val="24"/>
          <w:szCs w:val="24"/>
        </w:rPr>
        <w:t>.</w:t>
      </w:r>
    </w:p>
    <w:p w14:paraId="5F2A4799" w14:textId="77777777" w:rsidR="001C5B1A" w:rsidRDefault="001C5B1A" w:rsidP="00456567">
      <w:pPr>
        <w:jc w:val="both"/>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9350"/>
      </w:tblGrid>
      <w:tr w:rsidR="006B2BE4" w14:paraId="012687ED" w14:textId="77777777" w:rsidTr="006B2BE4">
        <w:tc>
          <w:tcPr>
            <w:tcW w:w="9350" w:type="dxa"/>
          </w:tcPr>
          <w:p w14:paraId="3B97851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ED9A6A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3EDA888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60B5015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B01D72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0A6C30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
          <w:p w14:paraId="0894228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5FC95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6039CD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3A3EB6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028A69F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311091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class Reservation {</w:t>
            </w:r>
          </w:p>
          <w:p w14:paraId="0F97A78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803D36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final String category;</w:t>
            </w:r>
          </w:p>
          <w:p w14:paraId="55D1973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A3FF4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Reservation(String category) {</w:t>
            </w:r>
          </w:p>
          <w:p w14:paraId="028584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this.category</w:t>
            </w:r>
            <w:proofErr w:type="spellEnd"/>
            <w:r w:rsidRPr="0055609C">
              <w:rPr>
                <w:rFonts w:ascii="Courier New" w:eastAsia="Times New Roman" w:hAnsi="Courier New" w:cs="Courier New"/>
                <w:bCs/>
                <w:color w:val="000000" w:themeColor="text1"/>
                <w:sz w:val="20"/>
                <w:szCs w:val="20"/>
              </w:rPr>
              <w:t xml:space="preserve"> = category;</w:t>
            </w:r>
          </w:p>
          <w:p w14:paraId="573C4C0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F3C903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175744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abstract methods</w:t>
            </w:r>
          </w:p>
          <w:p w14:paraId="61F9DF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String upgrade();</w:t>
            </w:r>
          </w:p>
          <w:p w14:paraId="49FFC4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abstract String </w:t>
            </w:r>
            <w:proofErr w:type="spell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w:t>
            </w:r>
          </w:p>
          <w:p w14:paraId="7426545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D7F3665"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90EEA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484217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C058DF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C249A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3345CD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7DA0F1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381215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
          <w:p w14:paraId="2BE8235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3A00D8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E32EC5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2A1EE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936026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807CEC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class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extends Reservation{</w:t>
            </w:r>
          </w:p>
          <w:p w14:paraId="1E93ED6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C0744B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w:t>
            </w:r>
          </w:p>
          <w:p w14:paraId="2DE4C2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super("Road");</w:t>
            </w:r>
          </w:p>
          <w:p w14:paraId="3C0A73C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80846F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0989D3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29D36B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upgrade() {</w:t>
            </w:r>
          </w:p>
          <w:p w14:paraId="2EBE63C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"Car type upgraded";</w:t>
            </w:r>
          </w:p>
          <w:p w14:paraId="5906C0E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3224DA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60AF32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6D1F5B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 {</w:t>
            </w:r>
          </w:p>
          <w:p w14:paraId="6715E8B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"Discounted Car rental";</w:t>
            </w:r>
          </w:p>
          <w:p w14:paraId="4E8C894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07AF40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7F0BA3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4757F9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5F7A4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85D384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3B43CB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32E524C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1BC0115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26577B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
          <w:p w14:paraId="79AF7EA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C9AA33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37420A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915EF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2996AD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47BD8C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extends Reservation{</w:t>
            </w:r>
          </w:p>
          <w:p w14:paraId="6E38EAD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896270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w:t>
            </w:r>
          </w:p>
          <w:p w14:paraId="5364FBC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super("Air");</w:t>
            </w:r>
          </w:p>
          <w:p w14:paraId="641B19B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EB766CF"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CF01CC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028C77E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upgrade() {</w:t>
            </w:r>
          </w:p>
          <w:p w14:paraId="61E1881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"Flight tickets upgraded";</w:t>
            </w:r>
          </w:p>
          <w:p w14:paraId="242E3DF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D0BD6E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A40B2F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F1E6D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getDiscount</w:t>
            </w:r>
            <w:proofErr w:type="spellEnd"/>
            <w:r w:rsidRPr="0055609C">
              <w:rPr>
                <w:rFonts w:ascii="Courier New" w:eastAsia="Times New Roman" w:hAnsi="Courier New" w:cs="Courier New"/>
                <w:bCs/>
                <w:color w:val="000000" w:themeColor="text1"/>
                <w:sz w:val="20"/>
                <w:szCs w:val="20"/>
              </w:rPr>
              <w:t>() {</w:t>
            </w:r>
          </w:p>
          <w:p w14:paraId="5D4A2B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"Discounted flight tickets";</w:t>
            </w:r>
          </w:p>
          <w:p w14:paraId="01735B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17F09A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20235C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2A06F0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FD0B4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4AEC18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7F4362F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5738481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5317FC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w:t>
            </w:r>
          </w:p>
          <w:p w14:paraId="76FFD9B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04F6AC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1C09B3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50FE3B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6DA020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306D97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public class Driver {</w:t>
            </w:r>
          </w:p>
          <w:p w14:paraId="28D28FB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0E02A4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2C20A7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xml:space="preserve"> the command line arguments</w:t>
            </w:r>
          </w:p>
          <w:p w14:paraId="0917F4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70171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static void main(String[]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w:t>
            </w:r>
          </w:p>
          <w:p w14:paraId="0D69FF7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367AB5E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CA021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 xml:space="preserve"> = new </w:t>
            </w:r>
            <w:proofErr w:type="spellStart"/>
            <w:r w:rsidRPr="0055609C">
              <w:rPr>
                <w:rFonts w:ascii="Courier New" w:eastAsia="Times New Roman" w:hAnsi="Courier New" w:cs="Courier New"/>
                <w:bCs/>
                <w:color w:val="000000" w:themeColor="text1"/>
                <w:sz w:val="20"/>
                <w:szCs w:val="20"/>
              </w:rPr>
              <w:t>CarReservation</w:t>
            </w:r>
            <w:proofErr w:type="spellEnd"/>
            <w:r w:rsidRPr="0055609C">
              <w:rPr>
                <w:rFonts w:ascii="Courier New" w:eastAsia="Times New Roman" w:hAnsi="Courier New" w:cs="Courier New"/>
                <w:bCs/>
                <w:color w:val="000000" w:themeColor="text1"/>
                <w:sz w:val="20"/>
                <w:szCs w:val="20"/>
              </w:rPr>
              <w:t>();</w:t>
            </w:r>
          </w:p>
          <w:p w14:paraId="46433D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 xml:space="preserve"> = new </w:t>
            </w:r>
            <w:proofErr w:type="spellStart"/>
            <w:r w:rsidRPr="0055609C">
              <w:rPr>
                <w:rFonts w:ascii="Courier New" w:eastAsia="Times New Roman" w:hAnsi="Courier New" w:cs="Courier New"/>
                <w:bCs/>
                <w:color w:val="000000" w:themeColor="text1"/>
                <w:sz w:val="20"/>
                <w:szCs w:val="20"/>
              </w:rPr>
              <w:t>FlightReservation</w:t>
            </w:r>
            <w:proofErr w:type="spellEnd"/>
            <w:r w:rsidRPr="0055609C">
              <w:rPr>
                <w:rFonts w:ascii="Courier New" w:eastAsia="Times New Roman" w:hAnsi="Courier New" w:cs="Courier New"/>
                <w:bCs/>
                <w:color w:val="000000" w:themeColor="text1"/>
                <w:sz w:val="20"/>
                <w:szCs w:val="20"/>
              </w:rPr>
              <w:t>();</w:t>
            </w:r>
          </w:p>
          <w:p w14:paraId="1C96340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95724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("By Rohit Reddy Chandupatla");</w:t>
            </w:r>
          </w:p>
          <w:p w14:paraId="2F2F470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carReservation.category</w:t>
            </w:r>
            <w:proofErr w:type="spellEnd"/>
            <w:r w:rsidRPr="0055609C">
              <w:rPr>
                <w:rFonts w:ascii="Courier New" w:eastAsia="Times New Roman" w:hAnsi="Courier New" w:cs="Courier New"/>
                <w:bCs/>
                <w:color w:val="000000" w:themeColor="text1"/>
                <w:sz w:val="20"/>
                <w:szCs w:val="20"/>
              </w:rPr>
              <w:t>);</w:t>
            </w:r>
          </w:p>
          <w:p w14:paraId="43C579B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flightReservation.category</w:t>
            </w:r>
            <w:proofErr w:type="spellEnd"/>
            <w:r w:rsidRPr="0055609C">
              <w:rPr>
                <w:rFonts w:ascii="Courier New" w:eastAsia="Times New Roman" w:hAnsi="Courier New" w:cs="Courier New"/>
                <w:bCs/>
                <w:color w:val="000000" w:themeColor="text1"/>
                <w:sz w:val="20"/>
                <w:szCs w:val="20"/>
              </w:rPr>
              <w:t>);</w:t>
            </w:r>
          </w:p>
          <w:p w14:paraId="09DC347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FD53C7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carReservation.upgrade</w:t>
            </w:r>
            <w:proofErr w:type="spellEnd"/>
            <w:r w:rsidRPr="0055609C">
              <w:rPr>
                <w:rFonts w:ascii="Courier New" w:eastAsia="Times New Roman" w:hAnsi="Courier New" w:cs="Courier New"/>
                <w:bCs/>
                <w:color w:val="000000" w:themeColor="text1"/>
                <w:sz w:val="20"/>
                <w:szCs w:val="20"/>
              </w:rPr>
              <w:t>());</w:t>
            </w:r>
          </w:p>
          <w:p w14:paraId="127D00B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flightReservation.upgrade</w:t>
            </w:r>
            <w:proofErr w:type="spellEnd"/>
            <w:r w:rsidRPr="0055609C">
              <w:rPr>
                <w:rFonts w:ascii="Courier New" w:eastAsia="Times New Roman" w:hAnsi="Courier New" w:cs="Courier New"/>
                <w:bCs/>
                <w:color w:val="000000" w:themeColor="text1"/>
                <w:sz w:val="20"/>
                <w:szCs w:val="20"/>
              </w:rPr>
              <w:t>());</w:t>
            </w:r>
          </w:p>
          <w:p w14:paraId="6091266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B7B008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("Car: " + </w:t>
            </w:r>
            <w:proofErr w:type="spellStart"/>
            <w:r w:rsidRPr="0055609C">
              <w:rPr>
                <w:rFonts w:ascii="Courier New" w:eastAsia="Times New Roman" w:hAnsi="Courier New" w:cs="Courier New"/>
                <w:bCs/>
                <w:color w:val="000000" w:themeColor="text1"/>
                <w:sz w:val="20"/>
                <w:szCs w:val="20"/>
              </w:rPr>
              <w:t>carReservation.getDiscount</w:t>
            </w:r>
            <w:proofErr w:type="spellEnd"/>
            <w:r w:rsidRPr="0055609C">
              <w:rPr>
                <w:rFonts w:ascii="Courier New" w:eastAsia="Times New Roman" w:hAnsi="Courier New" w:cs="Courier New"/>
                <w:bCs/>
                <w:color w:val="000000" w:themeColor="text1"/>
                <w:sz w:val="20"/>
                <w:szCs w:val="20"/>
              </w:rPr>
              <w:t>());</w:t>
            </w:r>
          </w:p>
          <w:p w14:paraId="78D117D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 xml:space="preserve">("Flight: " + </w:t>
            </w:r>
            <w:proofErr w:type="spellStart"/>
            <w:r w:rsidRPr="0055609C">
              <w:rPr>
                <w:rFonts w:ascii="Courier New" w:eastAsia="Times New Roman" w:hAnsi="Courier New" w:cs="Courier New"/>
                <w:bCs/>
                <w:color w:val="000000" w:themeColor="text1"/>
                <w:sz w:val="20"/>
                <w:szCs w:val="20"/>
              </w:rPr>
              <w:t>flightReservation.getDiscount</w:t>
            </w:r>
            <w:proofErr w:type="spellEnd"/>
            <w:r w:rsidRPr="0055609C">
              <w:rPr>
                <w:rFonts w:ascii="Courier New" w:eastAsia="Times New Roman" w:hAnsi="Courier New" w:cs="Courier New"/>
                <w:bCs/>
                <w:color w:val="000000" w:themeColor="text1"/>
                <w:sz w:val="20"/>
                <w:szCs w:val="20"/>
              </w:rPr>
              <w:t>());</w:t>
            </w:r>
          </w:p>
          <w:p w14:paraId="088C34D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5D3529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0F3B9AA" w14:textId="1714B085"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tc>
      </w:tr>
    </w:tbl>
    <w:p w14:paraId="402DFA39" w14:textId="77777777" w:rsidR="006B2BE4" w:rsidRDefault="006B2BE4" w:rsidP="00456567">
      <w:pPr>
        <w:jc w:val="both"/>
        <w:rPr>
          <w:rFonts w:ascii="Times New Roman" w:eastAsia="Times New Roman" w:hAnsi="Times New Roman" w:cs="Times New Roman"/>
          <w:bCs/>
          <w:color w:val="000000" w:themeColor="text1"/>
          <w:sz w:val="24"/>
          <w:szCs w:val="24"/>
        </w:rPr>
      </w:pPr>
    </w:p>
    <w:p w14:paraId="315DDFCB" w14:textId="570BA13C" w:rsidR="007062B4" w:rsidRDefault="007062B4" w:rsidP="007062B4">
      <w:pPr>
        <w:tabs>
          <w:tab w:val="left" w:pos="1540"/>
        </w:tabs>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5764F4AE" w14:textId="77777777" w:rsidR="007062B4" w:rsidRDefault="007062B4" w:rsidP="007062B4">
      <w:pPr>
        <w:tabs>
          <w:tab w:val="left" w:pos="1540"/>
        </w:tabs>
        <w:jc w:val="center"/>
        <w:rPr>
          <w:rFonts w:ascii="Times New Roman" w:eastAsia="Times New Roman" w:hAnsi="Times New Roman" w:cs="Times New Roman"/>
          <w:bCs/>
          <w:color w:val="000000" w:themeColor="text1"/>
          <w:sz w:val="24"/>
          <w:szCs w:val="24"/>
        </w:rPr>
      </w:pPr>
    </w:p>
    <w:p w14:paraId="25C8EB97" w14:textId="795F4848" w:rsidR="00456567" w:rsidRDefault="006B2BE4" w:rsidP="007062B4">
      <w:pPr>
        <w:tabs>
          <w:tab w:val="left" w:pos="1540"/>
        </w:tabs>
        <w:jc w:val="center"/>
        <w:rPr>
          <w:rFonts w:ascii="Times New Roman" w:eastAsia="Times New Roman" w:hAnsi="Times New Roman" w:cs="Times New Roman"/>
          <w:bCs/>
          <w:color w:val="000000" w:themeColor="text1"/>
          <w:sz w:val="24"/>
          <w:szCs w:val="24"/>
        </w:rPr>
      </w:pPr>
      <w:r>
        <w:rPr>
          <w:noProof/>
        </w:rPr>
        <w:drawing>
          <wp:inline distT="0" distB="0" distL="0" distR="0" wp14:anchorId="6E61FCFB" wp14:editId="2EAFABFC">
            <wp:extent cx="5943600" cy="320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940"/>
                    </a:xfrm>
                    <a:prstGeom prst="rect">
                      <a:avLst/>
                    </a:prstGeom>
                  </pic:spPr>
                </pic:pic>
              </a:graphicData>
            </a:graphic>
          </wp:inline>
        </w:drawing>
      </w:r>
    </w:p>
    <w:p w14:paraId="78229F4F" w14:textId="77777777" w:rsidR="00CB6188" w:rsidRDefault="00CB6188" w:rsidP="006B2BE4">
      <w:pPr>
        <w:tabs>
          <w:tab w:val="left" w:pos="1540"/>
        </w:tabs>
        <w:jc w:val="both"/>
        <w:rPr>
          <w:rFonts w:ascii="Times New Roman" w:eastAsia="Times New Roman" w:hAnsi="Times New Roman" w:cs="Times New Roman"/>
          <w:bCs/>
          <w:color w:val="000000" w:themeColor="text1"/>
          <w:sz w:val="24"/>
          <w:szCs w:val="24"/>
        </w:rPr>
      </w:pPr>
    </w:p>
    <w:p w14:paraId="4A99F117"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670722D2"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1946EEE8" w14:textId="77777777" w:rsidR="00F80FD0" w:rsidRDefault="00F80FD0" w:rsidP="006B2BE4">
      <w:pPr>
        <w:tabs>
          <w:tab w:val="left" w:pos="1540"/>
        </w:tabs>
        <w:jc w:val="both"/>
        <w:rPr>
          <w:rFonts w:ascii="Times New Roman" w:eastAsia="Times New Roman" w:hAnsi="Times New Roman" w:cs="Times New Roman"/>
          <w:bCs/>
          <w:color w:val="000000" w:themeColor="text1"/>
          <w:sz w:val="24"/>
          <w:szCs w:val="24"/>
        </w:rPr>
      </w:pPr>
    </w:p>
    <w:p w14:paraId="3E60F9BC" w14:textId="77777777" w:rsidR="00804E93" w:rsidRPr="007062B4" w:rsidRDefault="00804E93" w:rsidP="006B2BE4">
      <w:pPr>
        <w:tabs>
          <w:tab w:val="left" w:pos="1540"/>
        </w:tabs>
        <w:jc w:val="both"/>
        <w:rPr>
          <w:rFonts w:ascii="Times New Roman" w:eastAsia="Times New Roman" w:hAnsi="Times New Roman" w:cs="Times New Roman"/>
          <w:bCs/>
          <w:color w:val="000000" w:themeColor="text1"/>
          <w:sz w:val="24"/>
          <w:szCs w:val="24"/>
          <w:u w:val="single"/>
        </w:rPr>
      </w:pPr>
    </w:p>
    <w:p w14:paraId="42CFD950" w14:textId="5962CD0B" w:rsidR="001C5B1A" w:rsidRPr="007062B4" w:rsidRDefault="001C5B1A" w:rsidP="006B2BE4">
      <w:pPr>
        <w:tabs>
          <w:tab w:val="left" w:pos="1540"/>
        </w:tabs>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Example for Interface</w:t>
      </w:r>
      <w:r w:rsidR="00CB6188" w:rsidRPr="007062B4">
        <w:rPr>
          <w:rFonts w:ascii="Times New Roman" w:eastAsia="Times New Roman" w:hAnsi="Times New Roman" w:cs="Times New Roman"/>
          <w:bCs/>
          <w:color w:val="000000" w:themeColor="text1"/>
          <w:sz w:val="24"/>
          <w:szCs w:val="24"/>
          <w:u w:val="single"/>
        </w:rPr>
        <w:t xml:space="preserve"> -</w:t>
      </w:r>
    </w:p>
    <w:p w14:paraId="5B34FC94" w14:textId="466A4AB0" w:rsidR="00CB6188" w:rsidRPr="007062B4" w:rsidRDefault="00FF4685" w:rsidP="00456567">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Explana</w:t>
      </w:r>
      <w:r w:rsidR="001C5B1A" w:rsidRPr="007062B4">
        <w:rPr>
          <w:rFonts w:ascii="Times New Roman" w:eastAsia="Times New Roman" w:hAnsi="Times New Roman" w:cs="Times New Roman"/>
          <w:bCs/>
          <w:color w:val="000000" w:themeColor="text1"/>
          <w:sz w:val="24"/>
          <w:szCs w:val="24"/>
          <w:u w:val="single"/>
        </w:rPr>
        <w:t>tion:</w:t>
      </w:r>
    </w:p>
    <w:p w14:paraId="42EAF749" w14:textId="7CCA9F3C" w:rsidR="006B2BE4" w:rsidRPr="00F80FD0" w:rsidRDefault="001C5B1A" w:rsidP="00456567">
      <w:pPr>
        <w:jc w:val="both"/>
        <w:rPr>
          <w:rFonts w:ascii="Times New Roman" w:eastAsia="Times New Roman" w:hAnsi="Times New Roman" w:cs="Times New Roman"/>
          <w:bCs/>
          <w:color w:val="000000" w:themeColor="text1"/>
          <w:sz w:val="24"/>
          <w:szCs w:val="24"/>
        </w:rPr>
      </w:pPr>
      <w:r w:rsidRPr="00F80FD0">
        <w:rPr>
          <w:rFonts w:ascii="Times New Roman" w:eastAsia="Times New Roman" w:hAnsi="Times New Roman" w:cs="Times New Roman"/>
          <w:bCs/>
          <w:color w:val="000000" w:themeColor="text1"/>
          <w:sz w:val="24"/>
          <w:szCs w:val="24"/>
        </w:rPr>
        <w:t xml:space="preserve">Interface classes are a type of interface. Where public methods are provided, a class </w:t>
      </w:r>
      <w:proofErr w:type="spellStart"/>
      <w:r w:rsidRPr="00F80FD0">
        <w:rPr>
          <w:rFonts w:ascii="Times New Roman" w:eastAsia="Times New Roman" w:hAnsi="Times New Roman" w:cs="Times New Roman"/>
          <w:bCs/>
          <w:color w:val="000000" w:themeColor="text1"/>
          <w:sz w:val="24"/>
          <w:szCs w:val="24"/>
        </w:rPr>
        <w:t>maggi</w:t>
      </w:r>
      <w:proofErr w:type="spellEnd"/>
      <w:r w:rsidRPr="00F80FD0">
        <w:rPr>
          <w:rFonts w:ascii="Times New Roman" w:eastAsia="Times New Roman" w:hAnsi="Times New Roman" w:cs="Times New Roman"/>
          <w:bCs/>
          <w:color w:val="000000" w:themeColor="text1"/>
          <w:sz w:val="24"/>
          <w:szCs w:val="24"/>
        </w:rPr>
        <w:t xml:space="preserve"> is created, and then duration and serves are created. All other methods are provided and overridden, except for Time and Distributed, which are </w:t>
      </w:r>
      <w:r w:rsidR="00F80FD0" w:rsidRPr="00F80FD0">
        <w:rPr>
          <w:rFonts w:ascii="Times New Roman" w:eastAsia="Times New Roman" w:hAnsi="Times New Roman" w:cs="Times New Roman"/>
          <w:bCs/>
          <w:color w:val="000000" w:themeColor="text1"/>
          <w:sz w:val="24"/>
          <w:szCs w:val="24"/>
        </w:rPr>
        <w:t>implanted</w:t>
      </w:r>
      <w:r w:rsidRPr="00F80FD0">
        <w:rPr>
          <w:rFonts w:ascii="Times New Roman" w:eastAsia="Times New Roman" w:hAnsi="Times New Roman" w:cs="Times New Roman"/>
          <w:bCs/>
          <w:color w:val="000000" w:themeColor="text1"/>
          <w:sz w:val="24"/>
          <w:szCs w:val="24"/>
        </w:rPr>
        <w:t xml:space="preserve">. Then a </w:t>
      </w:r>
      <w:proofErr w:type="spellStart"/>
      <w:r w:rsidRPr="00F80FD0">
        <w:rPr>
          <w:rFonts w:ascii="Times New Roman" w:eastAsia="Times New Roman" w:hAnsi="Times New Roman" w:cs="Times New Roman"/>
          <w:bCs/>
          <w:color w:val="000000" w:themeColor="text1"/>
          <w:sz w:val="24"/>
          <w:szCs w:val="24"/>
        </w:rPr>
        <w:t>maggi</w:t>
      </w:r>
      <w:r w:rsidR="00F80FD0">
        <w:rPr>
          <w:rFonts w:ascii="Times New Roman" w:eastAsia="Times New Roman" w:hAnsi="Times New Roman" w:cs="Times New Roman"/>
          <w:bCs/>
          <w:color w:val="000000" w:themeColor="text1"/>
          <w:sz w:val="24"/>
          <w:szCs w:val="24"/>
        </w:rPr>
        <w:t>D</w:t>
      </w:r>
      <w:r w:rsidRPr="00F80FD0">
        <w:rPr>
          <w:rFonts w:ascii="Times New Roman" w:eastAsia="Times New Roman" w:hAnsi="Times New Roman" w:cs="Times New Roman"/>
          <w:bCs/>
          <w:color w:val="000000" w:themeColor="text1"/>
          <w:sz w:val="24"/>
          <w:szCs w:val="24"/>
        </w:rPr>
        <w:t>river</w:t>
      </w:r>
      <w:proofErr w:type="spellEnd"/>
      <w:r w:rsidRPr="00F80FD0">
        <w:rPr>
          <w:rFonts w:ascii="Times New Roman" w:eastAsia="Times New Roman" w:hAnsi="Times New Roman" w:cs="Times New Roman"/>
          <w:bCs/>
          <w:color w:val="000000" w:themeColor="text1"/>
          <w:sz w:val="24"/>
          <w:szCs w:val="24"/>
        </w:rPr>
        <w:t xml:space="preserve"> driver class is formed, in which all of these are </w:t>
      </w:r>
      <w:r w:rsidR="00F80FD0" w:rsidRPr="00F80FD0">
        <w:rPr>
          <w:rFonts w:ascii="Times New Roman" w:eastAsia="Times New Roman" w:hAnsi="Times New Roman" w:cs="Times New Roman"/>
          <w:bCs/>
          <w:color w:val="000000" w:themeColor="text1"/>
          <w:sz w:val="24"/>
          <w:szCs w:val="24"/>
        </w:rPr>
        <w:t>called,</w:t>
      </w:r>
      <w:r w:rsidRPr="00F80FD0">
        <w:rPr>
          <w:rFonts w:ascii="Times New Roman" w:eastAsia="Times New Roman" w:hAnsi="Times New Roman" w:cs="Times New Roman"/>
          <w:bCs/>
          <w:color w:val="000000" w:themeColor="text1"/>
          <w:sz w:val="24"/>
          <w:szCs w:val="24"/>
        </w:rPr>
        <w:t xml:space="preserve"> and the print statements are given according to the performance.</w:t>
      </w:r>
    </w:p>
    <w:tbl>
      <w:tblPr>
        <w:tblStyle w:val="TableGrid"/>
        <w:tblW w:w="0" w:type="auto"/>
        <w:tblLook w:val="04A0" w:firstRow="1" w:lastRow="0" w:firstColumn="1" w:lastColumn="0" w:noHBand="0" w:noVBand="1"/>
      </w:tblPr>
      <w:tblGrid>
        <w:gridCol w:w="9350"/>
      </w:tblGrid>
      <w:tr w:rsidR="006B2BE4" w14:paraId="02A11173" w14:textId="77777777" w:rsidTr="006B2BE4">
        <w:tc>
          <w:tcPr>
            <w:tcW w:w="9350" w:type="dxa"/>
          </w:tcPr>
          <w:p w14:paraId="507C4C8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B91332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1C655EE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77F5982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23DC10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C76A3F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Question01.Interface01;</w:t>
            </w:r>
          </w:p>
          <w:p w14:paraId="7E7D0C66"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E51A4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D2C678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B8B6C3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5EC38E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410BA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public interface duration {</w:t>
            </w:r>
          </w:p>
          <w:p w14:paraId="4D6890E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w:t>
            </w:r>
            <w:proofErr w:type="spell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w:t>
            </w:r>
          </w:p>
          <w:p w14:paraId="3F8BF79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7A51CA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default String </w:t>
            </w:r>
            <w:proofErr w:type="spellStart"/>
            <w:r w:rsidRPr="0055609C">
              <w:rPr>
                <w:rFonts w:ascii="Courier New" w:eastAsia="Times New Roman" w:hAnsi="Courier New" w:cs="Courier New"/>
                <w:bCs/>
                <w:color w:val="000000" w:themeColor="text1"/>
                <w:sz w:val="20"/>
                <w:szCs w:val="20"/>
              </w:rPr>
              <w:t>myst</w:t>
            </w:r>
            <w:proofErr w:type="spellEnd"/>
            <w:r w:rsidRPr="0055609C">
              <w:rPr>
                <w:rFonts w:ascii="Courier New" w:eastAsia="Times New Roman" w:hAnsi="Courier New" w:cs="Courier New"/>
                <w:bCs/>
                <w:color w:val="000000" w:themeColor="text1"/>
                <w:sz w:val="20"/>
                <w:szCs w:val="20"/>
              </w:rPr>
              <w:t>(String name) {</w:t>
            </w:r>
          </w:p>
          <w:p w14:paraId="1448847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w:t>
            </w:r>
            <w:proofErr w:type="spellStart"/>
            <w:r w:rsidRPr="0055609C">
              <w:rPr>
                <w:rFonts w:ascii="Courier New" w:eastAsia="Times New Roman" w:hAnsi="Courier New" w:cs="Courier New"/>
                <w:bCs/>
                <w:color w:val="000000" w:themeColor="text1"/>
                <w:sz w:val="20"/>
                <w:szCs w:val="20"/>
              </w:rPr>
              <w:t>name.substring</w:t>
            </w:r>
            <w:proofErr w:type="spellEnd"/>
            <w:r w:rsidRPr="0055609C">
              <w:rPr>
                <w:rFonts w:ascii="Courier New" w:eastAsia="Times New Roman" w:hAnsi="Courier New" w:cs="Courier New"/>
                <w:bCs/>
                <w:color w:val="000000" w:themeColor="text1"/>
                <w:sz w:val="20"/>
                <w:szCs w:val="20"/>
              </w:rPr>
              <w:t>(3);</w:t>
            </w:r>
          </w:p>
          <w:p w14:paraId="3D0D93D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4CED0F5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D7383C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5DC0B5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6ADC69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3A968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45098D9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1A89D62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34E9C9D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7F1535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Question01.Interface01;</w:t>
            </w:r>
          </w:p>
          <w:p w14:paraId="5016EB5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A4F9EC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7B8A41C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2097BA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0DA91B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C14C23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interface serves {</w:t>
            </w:r>
          </w:p>
          <w:p w14:paraId="636CAE2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B62AC2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default double String(String </w:t>
            </w:r>
            <w:proofErr w:type="spellStart"/>
            <w:r w:rsidRPr="0055609C">
              <w:rPr>
                <w:rFonts w:ascii="Courier New" w:eastAsia="Times New Roman" w:hAnsi="Courier New" w:cs="Courier New"/>
                <w:bCs/>
                <w:color w:val="000000" w:themeColor="text1"/>
                <w:sz w:val="20"/>
                <w:szCs w:val="20"/>
              </w:rPr>
              <w:t>sh</w:t>
            </w:r>
            <w:proofErr w:type="spellEnd"/>
            <w:r w:rsidRPr="0055609C">
              <w:rPr>
                <w:rFonts w:ascii="Courier New" w:eastAsia="Times New Roman" w:hAnsi="Courier New" w:cs="Courier New"/>
                <w:bCs/>
                <w:color w:val="000000" w:themeColor="text1"/>
                <w:sz w:val="20"/>
                <w:szCs w:val="20"/>
              </w:rPr>
              <w:t>) {</w:t>
            </w:r>
          </w:p>
          <w:p w14:paraId="7373D3D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int str = </w:t>
            </w:r>
            <w:proofErr w:type="spellStart"/>
            <w:r w:rsidRPr="0055609C">
              <w:rPr>
                <w:rFonts w:ascii="Courier New" w:eastAsia="Times New Roman" w:hAnsi="Courier New" w:cs="Courier New"/>
                <w:bCs/>
                <w:color w:val="000000" w:themeColor="text1"/>
                <w:sz w:val="20"/>
                <w:szCs w:val="20"/>
              </w:rPr>
              <w:t>sh.indexOf</w:t>
            </w:r>
            <w:proofErr w:type="spellEnd"/>
            <w:r w:rsidRPr="0055609C">
              <w:rPr>
                <w:rFonts w:ascii="Courier New" w:eastAsia="Times New Roman" w:hAnsi="Courier New" w:cs="Courier New"/>
                <w:bCs/>
                <w:color w:val="000000" w:themeColor="text1"/>
                <w:sz w:val="20"/>
                <w:szCs w:val="20"/>
              </w:rPr>
              <w:t>("b");</w:t>
            </w:r>
          </w:p>
          <w:p w14:paraId="3D92163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286A868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9B8E23C"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CBD9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B6FB50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78013A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577DAB6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0B24824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w:t>
            </w:r>
            <w:proofErr w:type="spell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w:t>
            </w:r>
          </w:p>
          <w:p w14:paraId="12A7AA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546B04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479DA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7EA861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2B2709D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13B1E6C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2AF05B4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61EAA8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26083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Question01.Interface01;</w:t>
            </w:r>
          </w:p>
          <w:p w14:paraId="4BA6ECBD"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DD4F76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4E24657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55461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713D1AE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03D37E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 xml:space="preserve"> implements duration, serves {</w:t>
            </w:r>
          </w:p>
          <w:p w14:paraId="57957C3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String dish;</w:t>
            </w:r>
          </w:p>
          <w:p w14:paraId="1CCC37A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double investment;</w:t>
            </w:r>
          </w:p>
          <w:p w14:paraId="617F04E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private final double profit;</w:t>
            </w:r>
          </w:p>
          <w:p w14:paraId="60EC4E4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484391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(String dish, double investment, double profit) {</w:t>
            </w:r>
          </w:p>
          <w:p w14:paraId="3F8ED06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this.dish</w:t>
            </w:r>
            <w:proofErr w:type="spellEnd"/>
            <w:r w:rsidRPr="0055609C">
              <w:rPr>
                <w:rFonts w:ascii="Courier New" w:eastAsia="Times New Roman" w:hAnsi="Courier New" w:cs="Courier New"/>
                <w:bCs/>
                <w:color w:val="000000" w:themeColor="text1"/>
                <w:sz w:val="20"/>
                <w:szCs w:val="20"/>
              </w:rPr>
              <w:t xml:space="preserve"> = dish;</w:t>
            </w:r>
          </w:p>
          <w:p w14:paraId="64DE610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this.investment</w:t>
            </w:r>
            <w:proofErr w:type="spellEnd"/>
            <w:r w:rsidRPr="0055609C">
              <w:rPr>
                <w:rFonts w:ascii="Courier New" w:eastAsia="Times New Roman" w:hAnsi="Courier New" w:cs="Courier New"/>
                <w:bCs/>
                <w:color w:val="000000" w:themeColor="text1"/>
                <w:sz w:val="20"/>
                <w:szCs w:val="20"/>
              </w:rPr>
              <w:t xml:space="preserve"> = investment;</w:t>
            </w:r>
          </w:p>
          <w:p w14:paraId="423D204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this.profit</w:t>
            </w:r>
            <w:proofErr w:type="spellEnd"/>
            <w:r w:rsidRPr="0055609C">
              <w:rPr>
                <w:rFonts w:ascii="Courier New" w:eastAsia="Times New Roman" w:hAnsi="Courier New" w:cs="Courier New"/>
                <w:bCs/>
                <w:color w:val="000000" w:themeColor="text1"/>
                <w:sz w:val="20"/>
                <w:szCs w:val="20"/>
              </w:rPr>
              <w:t xml:space="preserve"> = profit;</w:t>
            </w:r>
          </w:p>
          <w:p w14:paraId="3E0D5D9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1CBB94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F90A43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getDish</w:t>
            </w:r>
            <w:proofErr w:type="spellEnd"/>
            <w:r w:rsidRPr="0055609C">
              <w:rPr>
                <w:rFonts w:ascii="Courier New" w:eastAsia="Times New Roman" w:hAnsi="Courier New" w:cs="Courier New"/>
                <w:bCs/>
                <w:color w:val="000000" w:themeColor="text1"/>
                <w:sz w:val="20"/>
                <w:szCs w:val="20"/>
              </w:rPr>
              <w:t>() {</w:t>
            </w:r>
          </w:p>
          <w:p w14:paraId="0AF8219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dish;</w:t>
            </w:r>
          </w:p>
          <w:p w14:paraId="6C2CF7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1422567C"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45CA09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r w:rsidRPr="0055609C">
              <w:rPr>
                <w:rFonts w:ascii="Courier New" w:eastAsia="Times New Roman" w:hAnsi="Courier New" w:cs="Courier New"/>
                <w:bCs/>
                <w:color w:val="000000" w:themeColor="text1"/>
                <w:sz w:val="20"/>
                <w:szCs w:val="20"/>
              </w:rPr>
              <w:t>getInvestment</w:t>
            </w:r>
            <w:proofErr w:type="spellEnd"/>
            <w:r w:rsidRPr="0055609C">
              <w:rPr>
                <w:rFonts w:ascii="Courier New" w:eastAsia="Times New Roman" w:hAnsi="Courier New" w:cs="Courier New"/>
                <w:bCs/>
                <w:color w:val="000000" w:themeColor="text1"/>
                <w:sz w:val="20"/>
                <w:szCs w:val="20"/>
              </w:rPr>
              <w:t>() {</w:t>
            </w:r>
          </w:p>
          <w:p w14:paraId="7089E75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investment;</w:t>
            </w:r>
          </w:p>
          <w:p w14:paraId="757D0C0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94392D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065B07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r w:rsidRPr="0055609C">
              <w:rPr>
                <w:rFonts w:ascii="Courier New" w:eastAsia="Times New Roman" w:hAnsi="Courier New" w:cs="Courier New"/>
                <w:bCs/>
                <w:color w:val="000000" w:themeColor="text1"/>
                <w:sz w:val="20"/>
                <w:szCs w:val="20"/>
              </w:rPr>
              <w:t>getProfit</w:t>
            </w:r>
            <w:proofErr w:type="spellEnd"/>
            <w:r w:rsidRPr="0055609C">
              <w:rPr>
                <w:rFonts w:ascii="Courier New" w:eastAsia="Times New Roman" w:hAnsi="Courier New" w:cs="Courier New"/>
                <w:bCs/>
                <w:color w:val="000000" w:themeColor="text1"/>
                <w:sz w:val="20"/>
                <w:szCs w:val="20"/>
              </w:rPr>
              <w:t>() {</w:t>
            </w:r>
          </w:p>
          <w:p w14:paraId="282F244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profit;</w:t>
            </w:r>
          </w:p>
          <w:p w14:paraId="338EFB2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46C93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9A1EA9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w:t>
            </w:r>
            <w:proofErr w:type="spellStart"/>
            <w:r w:rsidRPr="0055609C">
              <w:rPr>
                <w:rFonts w:ascii="Courier New" w:eastAsia="Times New Roman" w:hAnsi="Courier New" w:cs="Courier New"/>
                <w:bCs/>
                <w:color w:val="000000" w:themeColor="text1"/>
                <w:sz w:val="20"/>
                <w:szCs w:val="20"/>
              </w:rPr>
              <w:t>moneyRecovered</w:t>
            </w:r>
            <w:proofErr w:type="spellEnd"/>
            <w:r w:rsidRPr="0055609C">
              <w:rPr>
                <w:rFonts w:ascii="Courier New" w:eastAsia="Times New Roman" w:hAnsi="Courier New" w:cs="Courier New"/>
                <w:bCs/>
                <w:color w:val="000000" w:themeColor="text1"/>
                <w:sz w:val="20"/>
                <w:szCs w:val="20"/>
              </w:rPr>
              <w:t>() {</w:t>
            </w:r>
          </w:p>
          <w:p w14:paraId="43B28C9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profit - investment;</w:t>
            </w:r>
          </w:p>
          <w:p w14:paraId="33C9150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437F3D9"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192AAE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62B3C01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 {</w:t>
            </w:r>
          </w:p>
          <w:p w14:paraId="24DD914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 ";</w:t>
            </w:r>
          </w:p>
          <w:p w14:paraId="631AC62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("mutton")) {</w:t>
            </w:r>
          </w:p>
          <w:p w14:paraId="1530A7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30minutes";</w:t>
            </w:r>
          </w:p>
          <w:p w14:paraId="06A7F0B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3C980D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("chicken")) {</w:t>
            </w:r>
          </w:p>
          <w:p w14:paraId="1461212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20minutes";</w:t>
            </w:r>
          </w:p>
          <w:p w14:paraId="6D40EB9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else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panneer</w:t>
            </w:r>
            <w:proofErr w:type="spellEnd"/>
            <w:r w:rsidRPr="0055609C">
              <w:rPr>
                <w:rFonts w:ascii="Courier New" w:eastAsia="Times New Roman" w:hAnsi="Courier New" w:cs="Courier New"/>
                <w:bCs/>
                <w:color w:val="000000" w:themeColor="text1"/>
                <w:sz w:val="20"/>
                <w:szCs w:val="20"/>
              </w:rPr>
              <w:t>")) {</w:t>
            </w:r>
          </w:p>
          <w:p w14:paraId="6E9B02A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"time taken is 10minutes";</w:t>
            </w:r>
          </w:p>
          <w:p w14:paraId="4BC2ACB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669E5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79B9E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1821E02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66A12B8E"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010DC4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1E0372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1B0FAC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7D91B12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94637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75DD76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 {</w:t>
            </w:r>
          </w:p>
          <w:p w14:paraId="4C0914A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 ";</w:t>
            </w:r>
          </w:p>
          <w:p w14:paraId="1369DD2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("mutton")) {</w:t>
            </w:r>
          </w:p>
          <w:p w14:paraId="5F56DC0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1");</w:t>
            </w:r>
          </w:p>
          <w:p w14:paraId="2243690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F21411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("chicken")) {</w:t>
            </w:r>
          </w:p>
          <w:p w14:paraId="09CB83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2");</w:t>
            </w:r>
          </w:p>
          <w:p w14:paraId="5F826A6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939A5E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if (</w:t>
            </w:r>
            <w:proofErr w:type="spellStart"/>
            <w:r w:rsidRPr="0055609C">
              <w:rPr>
                <w:rFonts w:ascii="Courier New" w:eastAsia="Times New Roman" w:hAnsi="Courier New" w:cs="Courier New"/>
                <w:bCs/>
                <w:color w:val="000000" w:themeColor="text1"/>
                <w:sz w:val="20"/>
                <w:szCs w:val="20"/>
              </w:rPr>
              <w:t>dish.equals</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panneer</w:t>
            </w:r>
            <w:proofErr w:type="spellEnd"/>
            <w:r w:rsidRPr="0055609C">
              <w:rPr>
                <w:rFonts w:ascii="Courier New" w:eastAsia="Times New Roman" w:hAnsi="Courier New" w:cs="Courier New"/>
                <w:bCs/>
                <w:color w:val="000000" w:themeColor="text1"/>
                <w:sz w:val="20"/>
                <w:szCs w:val="20"/>
              </w:rPr>
              <w:t>")) {</w:t>
            </w:r>
          </w:p>
          <w:p w14:paraId="239E3B4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 = ("servings are 3");</w:t>
            </w:r>
          </w:p>
          <w:p w14:paraId="0854DAA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A54F39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810AC4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62AF3A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754C465"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9FF4570"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1179F2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224136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sh</w:t>
            </w:r>
            <w:proofErr w:type="spellEnd"/>
          </w:p>
          <w:p w14:paraId="3AE3AA9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4B14FE1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F645C8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83F366F"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double String(String </w:t>
            </w:r>
            <w:proofErr w:type="spellStart"/>
            <w:r w:rsidRPr="0055609C">
              <w:rPr>
                <w:rFonts w:ascii="Courier New" w:eastAsia="Times New Roman" w:hAnsi="Courier New" w:cs="Courier New"/>
                <w:bCs/>
                <w:color w:val="000000" w:themeColor="text1"/>
                <w:sz w:val="20"/>
                <w:szCs w:val="20"/>
              </w:rPr>
              <w:t>sh</w:t>
            </w:r>
            <w:proofErr w:type="spellEnd"/>
            <w:r w:rsidRPr="0055609C">
              <w:rPr>
                <w:rFonts w:ascii="Courier New" w:eastAsia="Times New Roman" w:hAnsi="Courier New" w:cs="Courier New"/>
                <w:bCs/>
                <w:color w:val="000000" w:themeColor="text1"/>
                <w:sz w:val="20"/>
                <w:szCs w:val="20"/>
              </w:rPr>
              <w:t>) {</w:t>
            </w:r>
          </w:p>
          <w:p w14:paraId="3C1816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("Using string index method: ");</w:t>
            </w:r>
          </w:p>
          <w:p w14:paraId="032695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int str = (</w:t>
            </w:r>
            <w:proofErr w:type="spellStart"/>
            <w:r w:rsidRPr="0055609C">
              <w:rPr>
                <w:rFonts w:ascii="Courier New" w:eastAsia="Times New Roman" w:hAnsi="Courier New" w:cs="Courier New"/>
                <w:bCs/>
                <w:color w:val="000000" w:themeColor="text1"/>
                <w:sz w:val="20"/>
                <w:szCs w:val="20"/>
              </w:rPr>
              <w:t>sh.indexOf</w:t>
            </w:r>
            <w:proofErr w:type="spellEnd"/>
            <w:r w:rsidRPr="0055609C">
              <w:rPr>
                <w:rFonts w:ascii="Courier New" w:eastAsia="Times New Roman" w:hAnsi="Courier New" w:cs="Courier New"/>
                <w:bCs/>
                <w:color w:val="000000" w:themeColor="text1"/>
                <w:sz w:val="20"/>
                <w:szCs w:val="20"/>
              </w:rPr>
              <w:t>("b"));</w:t>
            </w:r>
          </w:p>
          <w:p w14:paraId="7A343F1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416584B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EA0465A"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5B7D28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815156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6BE31AB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name</w:t>
            </w:r>
          </w:p>
          <w:p w14:paraId="028583F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@return</w:t>
            </w:r>
          </w:p>
          <w:p w14:paraId="5724D40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AE6F1F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8DCED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myst</w:t>
            </w:r>
            <w:proofErr w:type="spellEnd"/>
            <w:r w:rsidRPr="0055609C">
              <w:rPr>
                <w:rFonts w:ascii="Courier New" w:eastAsia="Times New Roman" w:hAnsi="Courier New" w:cs="Courier New"/>
                <w:bCs/>
                <w:color w:val="000000" w:themeColor="text1"/>
                <w:sz w:val="20"/>
                <w:szCs w:val="20"/>
              </w:rPr>
              <w:t>(String name) {</w:t>
            </w:r>
          </w:p>
          <w:p w14:paraId="5E852D1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("Using string sub string method: ");</w:t>
            </w:r>
          </w:p>
          <w:p w14:paraId="361F006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str = </w:t>
            </w:r>
            <w:proofErr w:type="spellStart"/>
            <w:r w:rsidRPr="0055609C">
              <w:rPr>
                <w:rFonts w:ascii="Courier New" w:eastAsia="Times New Roman" w:hAnsi="Courier New" w:cs="Courier New"/>
                <w:bCs/>
                <w:color w:val="000000" w:themeColor="text1"/>
                <w:sz w:val="20"/>
                <w:szCs w:val="20"/>
              </w:rPr>
              <w:t>name.substring</w:t>
            </w:r>
            <w:proofErr w:type="spellEnd"/>
            <w:r w:rsidRPr="0055609C">
              <w:rPr>
                <w:rFonts w:ascii="Courier New" w:eastAsia="Times New Roman" w:hAnsi="Courier New" w:cs="Courier New"/>
                <w:bCs/>
                <w:color w:val="000000" w:themeColor="text1"/>
                <w:sz w:val="20"/>
                <w:szCs w:val="20"/>
              </w:rPr>
              <w:t>(3);</w:t>
            </w:r>
          </w:p>
          <w:p w14:paraId="5E603D3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str;</w:t>
            </w:r>
          </w:p>
          <w:p w14:paraId="2D19959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498B97B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B474E1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@Override</w:t>
            </w:r>
          </w:p>
          <w:p w14:paraId="498BE50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String </w:t>
            </w:r>
            <w:proofErr w:type="spellStart"/>
            <w:r w:rsidRPr="0055609C">
              <w:rPr>
                <w:rFonts w:ascii="Courier New" w:eastAsia="Times New Roman" w:hAnsi="Courier New" w:cs="Courier New"/>
                <w:bCs/>
                <w:color w:val="000000" w:themeColor="text1"/>
                <w:sz w:val="20"/>
                <w:szCs w:val="20"/>
              </w:rPr>
              <w:t>toString</w:t>
            </w:r>
            <w:proofErr w:type="spellEnd"/>
            <w:r w:rsidRPr="0055609C">
              <w:rPr>
                <w:rFonts w:ascii="Courier New" w:eastAsia="Times New Roman" w:hAnsi="Courier New" w:cs="Courier New"/>
                <w:bCs/>
                <w:color w:val="000000" w:themeColor="text1"/>
                <w:sz w:val="20"/>
                <w:szCs w:val="20"/>
              </w:rPr>
              <w:t>() {</w:t>
            </w:r>
          </w:p>
          <w:p w14:paraId="16DE36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return "dish: " + dish + "\</w:t>
            </w:r>
            <w:proofErr w:type="spellStart"/>
            <w:r w:rsidRPr="0055609C">
              <w:rPr>
                <w:rFonts w:ascii="Courier New" w:eastAsia="Times New Roman" w:hAnsi="Courier New" w:cs="Courier New"/>
                <w:bCs/>
                <w:color w:val="000000" w:themeColor="text1"/>
                <w:sz w:val="20"/>
                <w:szCs w:val="20"/>
              </w:rPr>
              <w:t>ninvestment</w:t>
            </w:r>
            <w:proofErr w:type="spellEnd"/>
            <w:r w:rsidRPr="0055609C">
              <w:rPr>
                <w:rFonts w:ascii="Courier New" w:eastAsia="Times New Roman" w:hAnsi="Courier New" w:cs="Courier New"/>
                <w:bCs/>
                <w:color w:val="000000" w:themeColor="text1"/>
                <w:sz w:val="20"/>
                <w:szCs w:val="20"/>
              </w:rPr>
              <w:t>: " + investment + "\</w:t>
            </w:r>
            <w:proofErr w:type="spellStart"/>
            <w:r w:rsidRPr="0055609C">
              <w:rPr>
                <w:rFonts w:ascii="Courier New" w:eastAsia="Times New Roman" w:hAnsi="Courier New" w:cs="Courier New"/>
                <w:bCs/>
                <w:color w:val="000000" w:themeColor="text1"/>
                <w:sz w:val="20"/>
                <w:szCs w:val="20"/>
              </w:rPr>
              <w:t>nprofit</w:t>
            </w:r>
            <w:proofErr w:type="spellEnd"/>
            <w:r w:rsidRPr="0055609C">
              <w:rPr>
                <w:rFonts w:ascii="Courier New" w:eastAsia="Times New Roman" w:hAnsi="Courier New" w:cs="Courier New"/>
                <w:bCs/>
                <w:color w:val="000000" w:themeColor="text1"/>
                <w:sz w:val="20"/>
                <w:szCs w:val="20"/>
              </w:rPr>
              <w:t>: " + profit</w:t>
            </w:r>
          </w:p>
          <w:p w14:paraId="65DCC69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w:t>
            </w:r>
            <w:proofErr w:type="spellStart"/>
            <w:r w:rsidRPr="0055609C">
              <w:rPr>
                <w:rFonts w:ascii="Courier New" w:eastAsia="Times New Roman" w:hAnsi="Courier New" w:cs="Courier New"/>
                <w:bCs/>
                <w:color w:val="000000" w:themeColor="text1"/>
                <w:sz w:val="20"/>
                <w:szCs w:val="20"/>
              </w:rPr>
              <w:t>ntime</w:t>
            </w:r>
            <w:proofErr w:type="spellEnd"/>
            <w:r w:rsidRPr="0055609C">
              <w:rPr>
                <w:rFonts w:ascii="Courier New" w:eastAsia="Times New Roman" w:hAnsi="Courier New" w:cs="Courier New"/>
                <w:bCs/>
                <w:color w:val="000000" w:themeColor="text1"/>
                <w:sz w:val="20"/>
                <w:szCs w:val="20"/>
              </w:rPr>
              <w:t xml:space="preserve"> taken: " + </w:t>
            </w:r>
            <w:proofErr w:type="spellStart"/>
            <w:r w:rsidRPr="0055609C">
              <w:rPr>
                <w:rFonts w:ascii="Courier New" w:eastAsia="Times New Roman" w:hAnsi="Courier New" w:cs="Courier New"/>
                <w:bCs/>
                <w:color w:val="000000" w:themeColor="text1"/>
                <w:sz w:val="20"/>
                <w:szCs w:val="20"/>
              </w:rPr>
              <w:t>timetaken</w:t>
            </w:r>
            <w:proofErr w:type="spellEnd"/>
            <w:r w:rsidRPr="0055609C">
              <w:rPr>
                <w:rFonts w:ascii="Courier New" w:eastAsia="Times New Roman" w:hAnsi="Courier New" w:cs="Courier New"/>
                <w:bCs/>
                <w:color w:val="000000" w:themeColor="text1"/>
                <w:sz w:val="20"/>
                <w:szCs w:val="20"/>
              </w:rPr>
              <w:t>() + "\</w:t>
            </w:r>
            <w:proofErr w:type="spellStart"/>
            <w:r w:rsidRPr="0055609C">
              <w:rPr>
                <w:rFonts w:ascii="Courier New" w:eastAsia="Times New Roman" w:hAnsi="Courier New" w:cs="Courier New"/>
                <w:bCs/>
                <w:color w:val="000000" w:themeColor="text1"/>
                <w:sz w:val="20"/>
                <w:szCs w:val="20"/>
              </w:rPr>
              <w:t>nserves</w:t>
            </w:r>
            <w:proofErr w:type="spellEnd"/>
            <w:r w:rsidRPr="0055609C">
              <w:rPr>
                <w:rFonts w:ascii="Courier New" w:eastAsia="Times New Roman" w:hAnsi="Courier New" w:cs="Courier New"/>
                <w:bCs/>
                <w:color w:val="000000" w:themeColor="text1"/>
                <w:sz w:val="20"/>
                <w:szCs w:val="20"/>
              </w:rPr>
              <w:t xml:space="preserve"> per head()" + </w:t>
            </w:r>
            <w:proofErr w:type="spellStart"/>
            <w:r w:rsidRPr="0055609C">
              <w:rPr>
                <w:rFonts w:ascii="Courier New" w:eastAsia="Times New Roman" w:hAnsi="Courier New" w:cs="Courier New"/>
                <w:bCs/>
                <w:color w:val="000000" w:themeColor="text1"/>
                <w:sz w:val="20"/>
                <w:szCs w:val="20"/>
              </w:rPr>
              <w:t>servesperhead</w:t>
            </w:r>
            <w:proofErr w:type="spellEnd"/>
            <w:r w:rsidRPr="0055609C">
              <w:rPr>
                <w:rFonts w:ascii="Courier New" w:eastAsia="Times New Roman" w:hAnsi="Courier New" w:cs="Courier New"/>
                <w:bCs/>
                <w:color w:val="000000" w:themeColor="text1"/>
                <w:sz w:val="20"/>
                <w:szCs w:val="20"/>
              </w:rPr>
              <w:t>();</w:t>
            </w:r>
          </w:p>
          <w:p w14:paraId="61BBEB71"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014444A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330AF5D7"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468608E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F107C6B"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37974B0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lastRenderedPageBreak/>
              <w:t xml:space="preserve">   </w:t>
            </w:r>
          </w:p>
          <w:p w14:paraId="77CACDD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3A471DE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license header, choose License Headers in Project Properties.</w:t>
            </w:r>
          </w:p>
          <w:p w14:paraId="5553D3C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 change this template file, choose Tools | Templates</w:t>
            </w:r>
          </w:p>
          <w:p w14:paraId="0BEF77F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and open the template in the editor.</w:t>
            </w:r>
          </w:p>
          <w:p w14:paraId="7CDA2B4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8BC0A6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package Question01.Interface01;</w:t>
            </w:r>
          </w:p>
          <w:p w14:paraId="40E70A2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import </w:t>
            </w:r>
            <w:proofErr w:type="spellStart"/>
            <w:r w:rsidRPr="0055609C">
              <w:rPr>
                <w:rFonts w:ascii="Courier New" w:eastAsia="Times New Roman" w:hAnsi="Courier New" w:cs="Courier New"/>
                <w:bCs/>
                <w:color w:val="000000" w:themeColor="text1"/>
                <w:sz w:val="20"/>
                <w:szCs w:val="20"/>
              </w:rPr>
              <w:t>java.util.Scanner</w:t>
            </w:r>
            <w:proofErr w:type="spellEnd"/>
            <w:r w:rsidRPr="0055609C">
              <w:rPr>
                <w:rFonts w:ascii="Courier New" w:eastAsia="Times New Roman" w:hAnsi="Courier New" w:cs="Courier New"/>
                <w:bCs/>
                <w:color w:val="000000" w:themeColor="text1"/>
                <w:sz w:val="20"/>
                <w:szCs w:val="20"/>
              </w:rPr>
              <w:t>;</w:t>
            </w:r>
          </w:p>
          <w:p w14:paraId="7A7E1924"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52976E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166942D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F3694F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@author Rohit Reddy Chandupatla</w:t>
            </w:r>
          </w:p>
          <w:p w14:paraId="4BFE880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7EB621E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public class </w:t>
            </w:r>
            <w:proofErr w:type="spellStart"/>
            <w:r w:rsidRPr="0055609C">
              <w:rPr>
                <w:rFonts w:ascii="Courier New" w:eastAsia="Times New Roman" w:hAnsi="Courier New" w:cs="Courier New"/>
                <w:bCs/>
                <w:color w:val="000000" w:themeColor="text1"/>
                <w:sz w:val="20"/>
                <w:szCs w:val="20"/>
              </w:rPr>
              <w:t>maggiDriver</w:t>
            </w:r>
            <w:proofErr w:type="spellEnd"/>
            <w:r w:rsidRPr="0055609C">
              <w:rPr>
                <w:rFonts w:ascii="Courier New" w:eastAsia="Times New Roman" w:hAnsi="Courier New" w:cs="Courier New"/>
                <w:bCs/>
                <w:color w:val="000000" w:themeColor="text1"/>
                <w:sz w:val="20"/>
                <w:szCs w:val="20"/>
              </w:rPr>
              <w:t xml:space="preserve"> {</w:t>
            </w:r>
          </w:p>
          <w:p w14:paraId="2C3F8A3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CA5233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6459FC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@param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xml:space="preserve"> the command line arguments</w:t>
            </w:r>
          </w:p>
          <w:p w14:paraId="3810174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5C599AD1"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public static void main(String[] </w:t>
            </w:r>
            <w:proofErr w:type="spellStart"/>
            <w:r w:rsidRPr="0055609C">
              <w:rPr>
                <w:rFonts w:ascii="Courier New" w:eastAsia="Times New Roman" w:hAnsi="Courier New" w:cs="Courier New"/>
                <w:bCs/>
                <w:color w:val="000000" w:themeColor="text1"/>
                <w:sz w:val="20"/>
                <w:szCs w:val="20"/>
              </w:rPr>
              <w:t>args</w:t>
            </w:r>
            <w:proofErr w:type="spellEnd"/>
            <w:r w:rsidRPr="0055609C">
              <w:rPr>
                <w:rFonts w:ascii="Courier New" w:eastAsia="Times New Roman" w:hAnsi="Courier New" w:cs="Courier New"/>
                <w:bCs/>
                <w:color w:val="000000" w:themeColor="text1"/>
                <w:sz w:val="20"/>
                <w:szCs w:val="20"/>
              </w:rPr>
              <w:t>) {</w:t>
            </w:r>
          </w:p>
          <w:p w14:paraId="74951B37"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1741FE46"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 TODO code application logic here</w:t>
            </w:r>
          </w:p>
          <w:p w14:paraId="59C48F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Scanner scan = new Scanner(System.in);</w:t>
            </w:r>
          </w:p>
          <w:p w14:paraId="64C1498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("By Rohit Reddy Chandupatla");</w:t>
            </w:r>
          </w:p>
          <w:p w14:paraId="662EDD2A"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dish: ");</w:t>
            </w:r>
          </w:p>
          <w:p w14:paraId="2EE790A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String dish = </w:t>
            </w:r>
            <w:proofErr w:type="spellStart"/>
            <w:r w:rsidRPr="0055609C">
              <w:rPr>
                <w:rFonts w:ascii="Courier New" w:eastAsia="Times New Roman" w:hAnsi="Courier New" w:cs="Courier New"/>
                <w:bCs/>
                <w:color w:val="000000" w:themeColor="text1"/>
                <w:sz w:val="20"/>
                <w:szCs w:val="20"/>
              </w:rPr>
              <w:t>scan.next</w:t>
            </w:r>
            <w:proofErr w:type="spellEnd"/>
            <w:r w:rsidRPr="0055609C">
              <w:rPr>
                <w:rFonts w:ascii="Courier New" w:eastAsia="Times New Roman" w:hAnsi="Courier New" w:cs="Courier New"/>
                <w:bCs/>
                <w:color w:val="000000" w:themeColor="text1"/>
                <w:sz w:val="20"/>
                <w:szCs w:val="20"/>
              </w:rPr>
              <w:t>();</w:t>
            </w:r>
          </w:p>
          <w:p w14:paraId="04A4AB23"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("cost of dish");</w:t>
            </w:r>
          </w:p>
          <w:p w14:paraId="3C462319"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cost = </w:t>
            </w:r>
            <w:proofErr w:type="spellStart"/>
            <w:r w:rsidRPr="0055609C">
              <w:rPr>
                <w:rFonts w:ascii="Courier New" w:eastAsia="Times New Roman" w:hAnsi="Courier New" w:cs="Courier New"/>
                <w:bCs/>
                <w:color w:val="000000" w:themeColor="text1"/>
                <w:sz w:val="20"/>
                <w:szCs w:val="20"/>
              </w:rPr>
              <w:t>scan.nextDouble</w:t>
            </w:r>
            <w:proofErr w:type="spellEnd"/>
            <w:r w:rsidRPr="0055609C">
              <w:rPr>
                <w:rFonts w:ascii="Courier New" w:eastAsia="Times New Roman" w:hAnsi="Courier New" w:cs="Courier New"/>
                <w:bCs/>
                <w:color w:val="000000" w:themeColor="text1"/>
                <w:sz w:val="20"/>
                <w:szCs w:val="20"/>
              </w:rPr>
              <w:t>();</w:t>
            </w:r>
          </w:p>
          <w:p w14:paraId="69BD579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1FD5153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investment: ");</w:t>
            </w:r>
          </w:p>
          <w:p w14:paraId="4C9BBA0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investment = </w:t>
            </w:r>
            <w:proofErr w:type="spellStart"/>
            <w:r w:rsidRPr="0055609C">
              <w:rPr>
                <w:rFonts w:ascii="Courier New" w:eastAsia="Times New Roman" w:hAnsi="Courier New" w:cs="Courier New"/>
                <w:bCs/>
                <w:color w:val="000000" w:themeColor="text1"/>
                <w:sz w:val="20"/>
                <w:szCs w:val="20"/>
              </w:rPr>
              <w:t>scan.nextDouble</w:t>
            </w:r>
            <w:proofErr w:type="spellEnd"/>
            <w:r w:rsidRPr="0055609C">
              <w:rPr>
                <w:rFonts w:ascii="Courier New" w:eastAsia="Times New Roman" w:hAnsi="Courier New" w:cs="Courier New"/>
                <w:bCs/>
                <w:color w:val="000000" w:themeColor="text1"/>
                <w:sz w:val="20"/>
                <w:szCs w:val="20"/>
              </w:rPr>
              <w:t>();</w:t>
            </w:r>
          </w:p>
          <w:p w14:paraId="0D3C1FE5"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w:t>
            </w:r>
            <w:proofErr w:type="spellEnd"/>
            <w:r w:rsidRPr="0055609C">
              <w:rPr>
                <w:rFonts w:ascii="Courier New" w:eastAsia="Times New Roman" w:hAnsi="Courier New" w:cs="Courier New"/>
                <w:bCs/>
                <w:color w:val="000000" w:themeColor="text1"/>
                <w:sz w:val="20"/>
                <w:szCs w:val="20"/>
              </w:rPr>
              <w:t>("Enter the profit: ");</w:t>
            </w:r>
          </w:p>
          <w:p w14:paraId="56A0520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double profit = </w:t>
            </w:r>
            <w:proofErr w:type="spellStart"/>
            <w:r w:rsidRPr="0055609C">
              <w:rPr>
                <w:rFonts w:ascii="Courier New" w:eastAsia="Times New Roman" w:hAnsi="Courier New" w:cs="Courier New"/>
                <w:bCs/>
                <w:color w:val="000000" w:themeColor="text1"/>
                <w:sz w:val="20"/>
                <w:szCs w:val="20"/>
              </w:rPr>
              <w:t>scan.nextDouble</w:t>
            </w:r>
            <w:proofErr w:type="spellEnd"/>
            <w:r w:rsidRPr="0055609C">
              <w:rPr>
                <w:rFonts w:ascii="Courier New" w:eastAsia="Times New Roman" w:hAnsi="Courier New" w:cs="Courier New"/>
                <w:bCs/>
                <w:color w:val="000000" w:themeColor="text1"/>
                <w:sz w:val="20"/>
                <w:szCs w:val="20"/>
              </w:rPr>
              <w:t>();</w:t>
            </w:r>
          </w:p>
          <w:p w14:paraId="5F76EAF2"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02026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 xml:space="preserve"> b = new </w:t>
            </w:r>
            <w:proofErr w:type="spellStart"/>
            <w:r w:rsidRPr="0055609C">
              <w:rPr>
                <w:rFonts w:ascii="Courier New" w:eastAsia="Times New Roman" w:hAnsi="Courier New" w:cs="Courier New"/>
                <w:bCs/>
                <w:color w:val="000000" w:themeColor="text1"/>
                <w:sz w:val="20"/>
                <w:szCs w:val="20"/>
              </w:rPr>
              <w:t>maggi</w:t>
            </w:r>
            <w:proofErr w:type="spellEnd"/>
            <w:r w:rsidRPr="0055609C">
              <w:rPr>
                <w:rFonts w:ascii="Courier New" w:eastAsia="Times New Roman" w:hAnsi="Courier New" w:cs="Courier New"/>
                <w:bCs/>
                <w:color w:val="000000" w:themeColor="text1"/>
                <w:sz w:val="20"/>
                <w:szCs w:val="20"/>
              </w:rPr>
              <w:t>(dish, investment, profit);</w:t>
            </w:r>
          </w:p>
          <w:p w14:paraId="1C6075ED"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moneyrecovered</w:t>
            </w:r>
            <w:proofErr w:type="spellEnd"/>
            <w:r w:rsidRPr="0055609C">
              <w:rPr>
                <w:rFonts w:ascii="Courier New" w:eastAsia="Times New Roman" w:hAnsi="Courier New" w:cs="Courier New"/>
                <w:bCs/>
                <w:color w:val="000000" w:themeColor="text1"/>
                <w:sz w:val="20"/>
                <w:szCs w:val="20"/>
              </w:rPr>
              <w:t xml:space="preserve">: " + </w:t>
            </w:r>
            <w:proofErr w:type="spellStart"/>
            <w:r w:rsidRPr="0055609C">
              <w:rPr>
                <w:rFonts w:ascii="Courier New" w:eastAsia="Times New Roman" w:hAnsi="Courier New" w:cs="Courier New"/>
                <w:bCs/>
                <w:color w:val="000000" w:themeColor="text1"/>
                <w:sz w:val="20"/>
                <w:szCs w:val="20"/>
              </w:rPr>
              <w:t>b.moneyRecovered</w:t>
            </w:r>
            <w:proofErr w:type="spellEnd"/>
            <w:r w:rsidRPr="0055609C">
              <w:rPr>
                <w:rFonts w:ascii="Courier New" w:eastAsia="Times New Roman" w:hAnsi="Courier New" w:cs="Courier New"/>
                <w:bCs/>
                <w:color w:val="000000" w:themeColor="text1"/>
                <w:sz w:val="20"/>
                <w:szCs w:val="20"/>
              </w:rPr>
              <w:t>());</w:t>
            </w:r>
          </w:p>
          <w:p w14:paraId="3B98B76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6CBFB324"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b.toString</w:t>
            </w:r>
            <w:proofErr w:type="spellEnd"/>
            <w:r w:rsidRPr="0055609C">
              <w:rPr>
                <w:rFonts w:ascii="Courier New" w:eastAsia="Times New Roman" w:hAnsi="Courier New" w:cs="Courier New"/>
                <w:bCs/>
                <w:color w:val="000000" w:themeColor="text1"/>
                <w:sz w:val="20"/>
                <w:szCs w:val="20"/>
              </w:rPr>
              <w:t>());</w:t>
            </w:r>
          </w:p>
          <w:p w14:paraId="1148610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("Finding the index");</w:t>
            </w:r>
          </w:p>
          <w:p w14:paraId="20BFAB4E"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b.String</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Aku</w:t>
            </w:r>
            <w:proofErr w:type="spellEnd"/>
            <w:r w:rsidRPr="0055609C">
              <w:rPr>
                <w:rFonts w:ascii="Courier New" w:eastAsia="Times New Roman" w:hAnsi="Courier New" w:cs="Courier New"/>
                <w:bCs/>
                <w:color w:val="000000" w:themeColor="text1"/>
                <w:sz w:val="20"/>
                <w:szCs w:val="20"/>
              </w:rPr>
              <w:t>"));</w:t>
            </w:r>
          </w:p>
          <w:p w14:paraId="741B8DAC"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("substring : ");</w:t>
            </w:r>
          </w:p>
          <w:p w14:paraId="6017047B"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roofErr w:type="spellStart"/>
            <w:r w:rsidRPr="0055609C">
              <w:rPr>
                <w:rFonts w:ascii="Courier New" w:eastAsia="Times New Roman" w:hAnsi="Courier New" w:cs="Courier New"/>
                <w:bCs/>
                <w:color w:val="000000" w:themeColor="text1"/>
                <w:sz w:val="20"/>
                <w:szCs w:val="20"/>
              </w:rPr>
              <w:t>System.out.println</w:t>
            </w:r>
            <w:proofErr w:type="spellEnd"/>
            <w:r w:rsidRPr="0055609C">
              <w:rPr>
                <w:rFonts w:ascii="Courier New" w:eastAsia="Times New Roman" w:hAnsi="Courier New" w:cs="Courier New"/>
                <w:bCs/>
                <w:color w:val="000000" w:themeColor="text1"/>
                <w:sz w:val="20"/>
                <w:szCs w:val="20"/>
              </w:rPr>
              <w:t>(</w:t>
            </w:r>
            <w:proofErr w:type="spellStart"/>
            <w:r w:rsidRPr="0055609C">
              <w:rPr>
                <w:rFonts w:ascii="Courier New" w:eastAsia="Times New Roman" w:hAnsi="Courier New" w:cs="Courier New"/>
                <w:bCs/>
                <w:color w:val="000000" w:themeColor="text1"/>
                <w:sz w:val="20"/>
                <w:szCs w:val="20"/>
              </w:rPr>
              <w:t>b.myst</w:t>
            </w:r>
            <w:proofErr w:type="spellEnd"/>
            <w:r w:rsidRPr="0055609C">
              <w:rPr>
                <w:rFonts w:ascii="Courier New" w:eastAsia="Times New Roman" w:hAnsi="Courier New" w:cs="Courier New"/>
                <w:bCs/>
                <w:color w:val="000000" w:themeColor="text1"/>
                <w:sz w:val="20"/>
                <w:szCs w:val="20"/>
              </w:rPr>
              <w:t>("Bhai"));</w:t>
            </w:r>
          </w:p>
          <w:p w14:paraId="6E13CC68"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 xml:space="preserve">    }</w:t>
            </w:r>
          </w:p>
          <w:p w14:paraId="089596F0"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2CCA5042" w14:textId="77777777" w:rsidR="006B2BE4" w:rsidRPr="0055609C" w:rsidRDefault="006B2BE4" w:rsidP="006B2BE4">
            <w:pPr>
              <w:jc w:val="both"/>
              <w:rPr>
                <w:rFonts w:ascii="Courier New" w:eastAsia="Times New Roman" w:hAnsi="Courier New" w:cs="Courier New"/>
                <w:bCs/>
                <w:color w:val="000000" w:themeColor="text1"/>
                <w:sz w:val="20"/>
                <w:szCs w:val="20"/>
              </w:rPr>
            </w:pPr>
            <w:r w:rsidRPr="0055609C">
              <w:rPr>
                <w:rFonts w:ascii="Courier New" w:eastAsia="Times New Roman" w:hAnsi="Courier New" w:cs="Courier New"/>
                <w:bCs/>
                <w:color w:val="000000" w:themeColor="text1"/>
                <w:sz w:val="20"/>
                <w:szCs w:val="20"/>
              </w:rPr>
              <w:t>}</w:t>
            </w:r>
          </w:p>
          <w:p w14:paraId="0588F49A" w14:textId="77777777" w:rsidR="006B2BE4" w:rsidRPr="0055609C" w:rsidRDefault="006B2BE4" w:rsidP="006B2BE4">
            <w:pPr>
              <w:jc w:val="both"/>
              <w:rPr>
                <w:rFonts w:ascii="Courier New" w:eastAsia="Times New Roman" w:hAnsi="Courier New" w:cs="Courier New"/>
                <w:bCs/>
                <w:color w:val="000000" w:themeColor="text1"/>
                <w:sz w:val="20"/>
                <w:szCs w:val="20"/>
              </w:rPr>
            </w:pPr>
          </w:p>
          <w:p w14:paraId="7CC3E7D0" w14:textId="6875AD5F" w:rsidR="006B2BE4" w:rsidRPr="0055609C" w:rsidRDefault="006B2BE4" w:rsidP="006B2BE4">
            <w:pPr>
              <w:jc w:val="both"/>
              <w:rPr>
                <w:rFonts w:ascii="Courier New" w:eastAsia="Times New Roman" w:hAnsi="Courier New" w:cs="Courier New"/>
                <w:bCs/>
                <w:color w:val="000000" w:themeColor="text1"/>
                <w:sz w:val="20"/>
                <w:szCs w:val="20"/>
              </w:rPr>
            </w:pPr>
          </w:p>
        </w:tc>
      </w:tr>
    </w:tbl>
    <w:p w14:paraId="073DB7FB" w14:textId="52185733" w:rsidR="00456567" w:rsidRDefault="00456567" w:rsidP="00456567">
      <w:pPr>
        <w:jc w:val="both"/>
        <w:rPr>
          <w:rFonts w:ascii="Times New Roman" w:eastAsia="Times New Roman" w:hAnsi="Times New Roman" w:cs="Times New Roman"/>
          <w:bCs/>
          <w:color w:val="000000" w:themeColor="text1"/>
          <w:sz w:val="24"/>
          <w:szCs w:val="24"/>
        </w:rPr>
      </w:pPr>
    </w:p>
    <w:p w14:paraId="0AD60F68" w14:textId="6F82A56D" w:rsidR="00AA504F" w:rsidRPr="00456567" w:rsidRDefault="00AA504F" w:rsidP="00456567">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02114C59" wp14:editId="2D4B80D0">
            <wp:extent cx="5943600" cy="503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1105"/>
                    </a:xfrm>
                    <a:prstGeom prst="rect">
                      <a:avLst/>
                    </a:prstGeom>
                  </pic:spPr>
                </pic:pic>
              </a:graphicData>
            </a:graphic>
          </wp:inline>
        </w:drawing>
      </w:r>
    </w:p>
    <w:p w14:paraId="7E9B254B" w14:textId="77777777" w:rsidR="00456567" w:rsidRPr="00456567" w:rsidRDefault="00456567" w:rsidP="00456567">
      <w:pPr>
        <w:jc w:val="both"/>
        <w:rPr>
          <w:rFonts w:ascii="Times New Roman" w:eastAsia="Times New Roman" w:hAnsi="Times New Roman" w:cs="Times New Roman"/>
          <w:bCs/>
          <w:color w:val="000000" w:themeColor="text1"/>
          <w:sz w:val="24"/>
          <w:szCs w:val="24"/>
        </w:rPr>
      </w:pPr>
    </w:p>
    <w:p w14:paraId="116FD87F" w14:textId="500738F2"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020698A" w14:textId="77777777"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77777777"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76E7A7D5" w14:textId="77777777" w:rsidR="00804E93" w:rsidRDefault="00804E93" w:rsidP="00644F87">
      <w:pPr>
        <w:pStyle w:val="ListParagraph"/>
        <w:ind w:left="360"/>
        <w:jc w:val="center"/>
        <w:rPr>
          <w:rFonts w:ascii="Times New Roman" w:eastAsia="Times New Roman" w:hAnsi="Times New Roman" w:cs="Times New Roman"/>
          <w:bCs/>
          <w:color w:val="000000" w:themeColor="text1"/>
          <w:sz w:val="24"/>
          <w:szCs w:val="24"/>
        </w:rPr>
      </w:pPr>
    </w:p>
    <w:p w14:paraId="56863404" w14:textId="186F0A37" w:rsidR="00622347" w:rsidRPr="00660EBF" w:rsidRDefault="00644F87"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513D2243" w14:textId="77777777" w:rsidR="00660EBF" w:rsidRPr="00660EBF" w:rsidRDefault="00AA504F" w:rsidP="00622347">
      <w:pPr>
        <w:pStyle w:val="ListParagraph"/>
        <w:ind w:left="360"/>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Explanation</w:t>
      </w:r>
      <w:r w:rsidR="00660EBF" w:rsidRPr="00660EBF">
        <w:rPr>
          <w:rFonts w:ascii="Times New Roman" w:eastAsia="Times New Roman" w:hAnsi="Times New Roman" w:cs="Times New Roman"/>
          <w:bCs/>
          <w:color w:val="000000" w:themeColor="text1"/>
          <w:sz w:val="24"/>
          <w:szCs w:val="24"/>
        </w:rPr>
        <w:t>-</w:t>
      </w:r>
    </w:p>
    <w:p w14:paraId="207BC637" w14:textId="77777777" w:rsidR="00660EBF" w:rsidRP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0CA3AE5D" w14:textId="301E9E00" w:rsidR="00AA504F" w:rsidRPr="00660EBF" w:rsidRDefault="00FF4685" w:rsidP="00622347">
      <w:pPr>
        <w:pStyle w:val="ListParagraph"/>
        <w:ind w:left="360"/>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An interface named Colorable is created and void method called </w:t>
      </w:r>
      <w:proofErr w:type="spellStart"/>
      <w:r w:rsidRPr="00660EBF">
        <w:rPr>
          <w:rFonts w:ascii="Times New Roman" w:eastAsia="Times New Roman" w:hAnsi="Times New Roman" w:cs="Times New Roman"/>
          <w:bCs/>
          <w:color w:val="000000" w:themeColor="text1"/>
          <w:sz w:val="24"/>
          <w:szCs w:val="24"/>
        </w:rPr>
        <w:t>howToColor</w:t>
      </w:r>
      <w:proofErr w:type="spellEnd"/>
      <w:r w:rsidRPr="00660EBF">
        <w:rPr>
          <w:rFonts w:ascii="Times New Roman" w:eastAsia="Times New Roman" w:hAnsi="Times New Roman" w:cs="Times New Roman"/>
          <w:bCs/>
          <w:color w:val="000000" w:themeColor="text1"/>
          <w:sz w:val="24"/>
          <w:szCs w:val="24"/>
        </w:rPr>
        <w:t xml:space="preserve"> is used to construct Colorable (). The class </w:t>
      </w:r>
      <w:proofErr w:type="spellStart"/>
      <w:r w:rsidRPr="00660EBF">
        <w:rPr>
          <w:rFonts w:ascii="Times New Roman" w:eastAsia="Times New Roman" w:hAnsi="Times New Roman" w:cs="Times New Roman"/>
          <w:bCs/>
          <w:color w:val="000000" w:themeColor="text1"/>
          <w:sz w:val="24"/>
          <w:szCs w:val="24"/>
        </w:rPr>
        <w:t>GeomentricObject</w:t>
      </w:r>
      <w:proofErr w:type="spellEnd"/>
      <w:r w:rsidRPr="00660EBF">
        <w:rPr>
          <w:rFonts w:ascii="Times New Roman" w:eastAsia="Times New Roman" w:hAnsi="Times New Roman" w:cs="Times New Roman"/>
          <w:bCs/>
          <w:color w:val="000000" w:themeColor="text1"/>
          <w:sz w:val="24"/>
          <w:szCs w:val="24"/>
        </w:rPr>
        <w:t xml:space="preserve"> is then formed, along with an abstract</w:t>
      </w:r>
      <w:r w:rsidR="00660EBF" w:rsidRPr="00660EBF">
        <w:rPr>
          <w:rFonts w:ascii="Times New Roman" w:eastAsia="Times New Roman" w:hAnsi="Times New Roman" w:cs="Times New Roman"/>
          <w:bCs/>
          <w:color w:val="000000" w:themeColor="text1"/>
          <w:sz w:val="24"/>
          <w:szCs w:val="24"/>
        </w:rPr>
        <w:t xml:space="preserve"> </w:t>
      </w:r>
      <w:r w:rsidRPr="00660EBF">
        <w:rPr>
          <w:rFonts w:ascii="Times New Roman" w:eastAsia="Times New Roman" w:hAnsi="Times New Roman" w:cs="Times New Roman"/>
          <w:bCs/>
          <w:color w:val="000000" w:themeColor="text1"/>
          <w:sz w:val="24"/>
          <w:szCs w:val="24"/>
        </w:rPr>
        <w:t>double method</w:t>
      </w:r>
      <w:r w:rsidR="00660EBF" w:rsidRPr="00660EBF">
        <w:rPr>
          <w:rFonts w:ascii="Times New Roman" w:eastAsia="Times New Roman" w:hAnsi="Times New Roman" w:cs="Times New Roman"/>
          <w:bCs/>
          <w:color w:val="000000" w:themeColor="text1"/>
          <w:sz w:val="24"/>
          <w:szCs w:val="24"/>
        </w:rPr>
        <w:t xml:space="preserve"> </w:t>
      </w:r>
      <w:proofErr w:type="spellStart"/>
      <w:r w:rsidRPr="00660EBF">
        <w:rPr>
          <w:rFonts w:ascii="Times New Roman" w:eastAsia="Times New Roman" w:hAnsi="Times New Roman" w:cs="Times New Roman"/>
          <w:bCs/>
          <w:color w:val="000000" w:themeColor="text1"/>
          <w:sz w:val="24"/>
          <w:szCs w:val="24"/>
        </w:rPr>
        <w:t>getArea</w:t>
      </w:r>
      <w:proofErr w:type="spellEnd"/>
      <w:r w:rsidRPr="00660EBF">
        <w:rPr>
          <w:rFonts w:ascii="Times New Roman" w:eastAsia="Times New Roman" w:hAnsi="Times New Roman" w:cs="Times New Roman"/>
          <w:bCs/>
          <w:color w:val="000000" w:themeColor="text1"/>
          <w:sz w:val="24"/>
          <w:szCs w:val="24"/>
        </w:rPr>
        <w:t xml:space="preserve">(). Then there's the class Square, which extends </w:t>
      </w:r>
      <w:proofErr w:type="spellStart"/>
      <w:r w:rsidRPr="00660EBF">
        <w:rPr>
          <w:rFonts w:ascii="Times New Roman" w:eastAsia="Times New Roman" w:hAnsi="Times New Roman" w:cs="Times New Roman"/>
          <w:bCs/>
          <w:color w:val="000000" w:themeColor="text1"/>
          <w:sz w:val="24"/>
          <w:szCs w:val="24"/>
        </w:rPr>
        <w:t>GeomentricObject</w:t>
      </w:r>
      <w:proofErr w:type="spellEnd"/>
      <w:r w:rsidRPr="00660EBF">
        <w:rPr>
          <w:rFonts w:ascii="Times New Roman" w:eastAsia="Times New Roman" w:hAnsi="Times New Roman" w:cs="Times New Roman"/>
          <w:bCs/>
          <w:color w:val="000000" w:themeColor="text1"/>
          <w:sz w:val="24"/>
          <w:szCs w:val="24"/>
        </w:rPr>
        <w:t xml:space="preserve"> and implements Colorable is created, with attributes for size1 and size2, and then a </w:t>
      </w:r>
      <w:proofErr w:type="spellStart"/>
      <w:r w:rsidRPr="00660EBF">
        <w:rPr>
          <w:rFonts w:ascii="Times New Roman" w:eastAsia="Times New Roman" w:hAnsi="Times New Roman" w:cs="Times New Roman"/>
          <w:bCs/>
          <w:color w:val="000000" w:themeColor="text1"/>
          <w:sz w:val="24"/>
          <w:szCs w:val="24"/>
        </w:rPr>
        <w:t>Driverclass</w:t>
      </w:r>
      <w:proofErr w:type="spellEnd"/>
      <w:r w:rsidRPr="00660EBF">
        <w:rPr>
          <w:rFonts w:ascii="Times New Roman" w:eastAsia="Times New Roman" w:hAnsi="Times New Roman" w:cs="Times New Roman"/>
          <w:bCs/>
          <w:color w:val="000000" w:themeColor="text1"/>
          <w:sz w:val="24"/>
          <w:szCs w:val="24"/>
        </w:rPr>
        <w:t xml:space="preserve"> named Test is created, with all of these methods and the print command.</w:t>
      </w:r>
    </w:p>
    <w:p w14:paraId="4D741E64" w14:textId="6ECAE489"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8990"/>
      </w:tblGrid>
      <w:tr w:rsidR="00AA504F" w14:paraId="6418D996" w14:textId="77777777" w:rsidTr="00AA504F">
        <w:tc>
          <w:tcPr>
            <w:tcW w:w="8990" w:type="dxa"/>
          </w:tcPr>
          <w:p w14:paraId="29DC827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B8627F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34B6DCB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663DE04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ED1B3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DCFAAF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Question02;</w:t>
            </w:r>
          </w:p>
          <w:p w14:paraId="22DF395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68A6EC6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6C8480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C7FB36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3A12F44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4320A8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interface Colorable {</w:t>
            </w:r>
          </w:p>
          <w:p w14:paraId="0ECBBD5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w:t>
            </w:r>
            <w:proofErr w:type="spellStart"/>
            <w:r w:rsidRPr="00660EBF">
              <w:rPr>
                <w:rFonts w:ascii="Courier New" w:eastAsia="Times New Roman" w:hAnsi="Courier New" w:cs="Courier New"/>
                <w:bCs/>
                <w:color w:val="000000" w:themeColor="text1"/>
                <w:sz w:val="20"/>
                <w:szCs w:val="20"/>
              </w:rPr>
              <w:t>howToColor</w:t>
            </w:r>
            <w:proofErr w:type="spellEnd"/>
            <w:r w:rsidRPr="00660EBF">
              <w:rPr>
                <w:rFonts w:ascii="Courier New" w:eastAsia="Times New Roman" w:hAnsi="Courier New" w:cs="Courier New"/>
                <w:bCs/>
                <w:color w:val="000000" w:themeColor="text1"/>
                <w:sz w:val="20"/>
                <w:szCs w:val="20"/>
              </w:rPr>
              <w:t>();</w:t>
            </w:r>
          </w:p>
          <w:p w14:paraId="7486D44D"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C41A170"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156C950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19DA29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1773DA3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52875BE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2DDC9B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33E789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Question02;</w:t>
            </w:r>
          </w:p>
          <w:p w14:paraId="0EA52BB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718B1D2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0E9E31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7BAC54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32DE97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361541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public abstract class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w:t>
            </w:r>
          </w:p>
          <w:p w14:paraId="57E3521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String color;</w:t>
            </w:r>
          </w:p>
          <w:p w14:paraId="46D1197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5ECBC82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ACA175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 xml:space="preserve">    public abstract double </w:t>
            </w:r>
            <w:proofErr w:type="spellStart"/>
            <w:r w:rsidRPr="00660EBF">
              <w:rPr>
                <w:rFonts w:ascii="Courier New" w:eastAsia="Times New Roman" w:hAnsi="Courier New" w:cs="Courier New"/>
                <w:bCs/>
                <w:color w:val="000000" w:themeColor="text1"/>
                <w:sz w:val="20"/>
                <w:szCs w:val="20"/>
              </w:rPr>
              <w:t>getArea</w:t>
            </w:r>
            <w:proofErr w:type="spellEnd"/>
            <w:r w:rsidRPr="00660EBF">
              <w:rPr>
                <w:rFonts w:ascii="Courier New" w:eastAsia="Times New Roman" w:hAnsi="Courier New" w:cs="Courier New"/>
                <w:bCs/>
                <w:color w:val="000000" w:themeColor="text1"/>
                <w:sz w:val="20"/>
                <w:szCs w:val="20"/>
              </w:rPr>
              <w:t>();</w:t>
            </w:r>
          </w:p>
          <w:p w14:paraId="45ED838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3DA8FC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(String color,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w:t>
            </w:r>
          </w:p>
          <w:p w14:paraId="32C9B92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this.color</w:t>
            </w:r>
            <w:proofErr w:type="spellEnd"/>
            <w:r w:rsidRPr="00660EBF">
              <w:rPr>
                <w:rFonts w:ascii="Courier New" w:eastAsia="Times New Roman" w:hAnsi="Courier New" w:cs="Courier New"/>
                <w:bCs/>
                <w:color w:val="000000" w:themeColor="text1"/>
                <w:sz w:val="20"/>
                <w:szCs w:val="20"/>
              </w:rPr>
              <w:t xml:space="preserve"> = color;</w:t>
            </w:r>
          </w:p>
          <w:p w14:paraId="7FD1D9E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this.isFilled</w:t>
            </w:r>
            <w:proofErr w:type="spellEnd"/>
            <w:r w:rsidRPr="00660EBF">
              <w:rPr>
                <w:rFonts w:ascii="Courier New" w:eastAsia="Times New Roman" w:hAnsi="Courier New" w:cs="Courier New"/>
                <w:bCs/>
                <w:color w:val="000000" w:themeColor="text1"/>
                <w:sz w:val="20"/>
                <w:szCs w:val="20"/>
              </w:rPr>
              <w:t xml:space="preserve"> =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30A2262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79D68F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CD1000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String </w:t>
            </w:r>
            <w:proofErr w:type="spellStart"/>
            <w:r w:rsidRPr="00660EBF">
              <w:rPr>
                <w:rFonts w:ascii="Courier New" w:eastAsia="Times New Roman" w:hAnsi="Courier New" w:cs="Courier New"/>
                <w:bCs/>
                <w:color w:val="000000" w:themeColor="text1"/>
                <w:sz w:val="20"/>
                <w:szCs w:val="20"/>
              </w:rPr>
              <w:t>getColor</w:t>
            </w:r>
            <w:proofErr w:type="spellEnd"/>
            <w:r w:rsidRPr="00660EBF">
              <w:rPr>
                <w:rFonts w:ascii="Courier New" w:eastAsia="Times New Roman" w:hAnsi="Courier New" w:cs="Courier New"/>
                <w:bCs/>
                <w:color w:val="000000" w:themeColor="text1"/>
                <w:sz w:val="20"/>
                <w:szCs w:val="20"/>
              </w:rPr>
              <w:t>() {</w:t>
            </w:r>
          </w:p>
          <w:p w14:paraId="08FA279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color;</w:t>
            </w:r>
          </w:p>
          <w:p w14:paraId="7FCE988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3BEAC3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4E0A75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r w:rsidRPr="00660EBF">
              <w:rPr>
                <w:rFonts w:ascii="Courier New" w:eastAsia="Times New Roman" w:hAnsi="Courier New" w:cs="Courier New"/>
                <w:bCs/>
                <w:color w:val="000000" w:themeColor="text1"/>
                <w:sz w:val="20"/>
                <w:szCs w:val="20"/>
              </w:rPr>
              <w:t>setColor</w:t>
            </w:r>
            <w:proofErr w:type="spellEnd"/>
            <w:r w:rsidRPr="00660EBF">
              <w:rPr>
                <w:rFonts w:ascii="Courier New" w:eastAsia="Times New Roman" w:hAnsi="Courier New" w:cs="Courier New"/>
                <w:bCs/>
                <w:color w:val="000000" w:themeColor="text1"/>
                <w:sz w:val="20"/>
                <w:szCs w:val="20"/>
              </w:rPr>
              <w:t>(String color) {</w:t>
            </w:r>
          </w:p>
          <w:p w14:paraId="2980C91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this.color</w:t>
            </w:r>
            <w:proofErr w:type="spellEnd"/>
            <w:r w:rsidRPr="00660EBF">
              <w:rPr>
                <w:rFonts w:ascii="Courier New" w:eastAsia="Times New Roman" w:hAnsi="Courier New" w:cs="Courier New"/>
                <w:bCs/>
                <w:color w:val="000000" w:themeColor="text1"/>
                <w:sz w:val="20"/>
                <w:szCs w:val="20"/>
              </w:rPr>
              <w:t xml:space="preserve"> = color;</w:t>
            </w:r>
          </w:p>
          <w:p w14:paraId="4CB037D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F5A6EC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6B58629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w:t>
            </w:r>
          </w:p>
          <w:p w14:paraId="38CB31B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663E306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AD50A0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9EFC55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r w:rsidRPr="00660EBF">
              <w:rPr>
                <w:rFonts w:ascii="Courier New" w:eastAsia="Times New Roman" w:hAnsi="Courier New" w:cs="Courier New"/>
                <w:bCs/>
                <w:color w:val="000000" w:themeColor="text1"/>
                <w:sz w:val="20"/>
                <w:szCs w:val="20"/>
              </w:rPr>
              <w:t>setFilled</w:t>
            </w:r>
            <w:proofErr w:type="spellEnd"/>
            <w:r w:rsidRPr="00660EBF">
              <w:rPr>
                <w:rFonts w:ascii="Courier New" w:eastAsia="Times New Roman" w:hAnsi="Courier New" w:cs="Courier New"/>
                <w:bCs/>
                <w:color w:val="000000" w:themeColor="text1"/>
                <w:sz w:val="20"/>
                <w:szCs w:val="20"/>
              </w:rPr>
              <w:t>(</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filled) {</w:t>
            </w:r>
          </w:p>
          <w:p w14:paraId="5E7206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xml:space="preserve"> = filled;</w:t>
            </w:r>
          </w:p>
          <w:p w14:paraId="5768893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04A8D59"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9B28432"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0FE56F6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FF0591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72961BB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03B3535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119017A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FE92C1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Question02;</w:t>
            </w:r>
          </w:p>
          <w:p w14:paraId="0F4DBCA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44A6ED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68BF03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18B8FA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213B8F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AAA7E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public class Square extends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implements Colorable {</w:t>
            </w:r>
          </w:p>
          <w:p w14:paraId="72F8252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private double side;</w:t>
            </w:r>
          </w:p>
          <w:p w14:paraId="34B63A0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DDC4DD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Square(double side, String color, </w:t>
            </w:r>
            <w:proofErr w:type="spellStart"/>
            <w:r w:rsidRPr="00660EBF">
              <w:rPr>
                <w:rFonts w:ascii="Courier New" w:eastAsia="Times New Roman" w:hAnsi="Courier New" w:cs="Courier New"/>
                <w:bCs/>
                <w:color w:val="000000" w:themeColor="text1"/>
                <w:sz w:val="20"/>
                <w:szCs w:val="20"/>
              </w:rPr>
              <w:t>boolean</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 {</w:t>
            </w:r>
          </w:p>
          <w:p w14:paraId="17A33F9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super(color, </w:t>
            </w:r>
            <w:proofErr w:type="spellStart"/>
            <w:r w:rsidRPr="00660EBF">
              <w:rPr>
                <w:rFonts w:ascii="Courier New" w:eastAsia="Times New Roman" w:hAnsi="Courier New" w:cs="Courier New"/>
                <w:bCs/>
                <w:color w:val="000000" w:themeColor="text1"/>
                <w:sz w:val="20"/>
                <w:szCs w:val="20"/>
              </w:rPr>
              <w:t>isFilled</w:t>
            </w:r>
            <w:proofErr w:type="spellEnd"/>
            <w:r w:rsidRPr="00660EBF">
              <w:rPr>
                <w:rFonts w:ascii="Courier New" w:eastAsia="Times New Roman" w:hAnsi="Courier New" w:cs="Courier New"/>
                <w:bCs/>
                <w:color w:val="000000" w:themeColor="text1"/>
                <w:sz w:val="20"/>
                <w:szCs w:val="20"/>
              </w:rPr>
              <w:t>);</w:t>
            </w:r>
          </w:p>
          <w:p w14:paraId="6CCC7CA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this.side</w:t>
            </w:r>
            <w:proofErr w:type="spellEnd"/>
            <w:r w:rsidRPr="00660EBF">
              <w:rPr>
                <w:rFonts w:ascii="Courier New" w:eastAsia="Times New Roman" w:hAnsi="Courier New" w:cs="Courier New"/>
                <w:bCs/>
                <w:color w:val="000000" w:themeColor="text1"/>
                <w:sz w:val="20"/>
                <w:szCs w:val="20"/>
              </w:rPr>
              <w:t xml:space="preserve"> = side;</w:t>
            </w:r>
          </w:p>
          <w:p w14:paraId="7BD7980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8EFC0E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0C708B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@Override</w:t>
            </w:r>
          </w:p>
          <w:p w14:paraId="2EA76A2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r w:rsidRPr="00660EBF">
              <w:rPr>
                <w:rFonts w:ascii="Courier New" w:eastAsia="Times New Roman" w:hAnsi="Courier New" w:cs="Courier New"/>
                <w:bCs/>
                <w:color w:val="000000" w:themeColor="text1"/>
                <w:sz w:val="20"/>
                <w:szCs w:val="20"/>
              </w:rPr>
              <w:t>howToColor</w:t>
            </w:r>
            <w:proofErr w:type="spellEnd"/>
            <w:r w:rsidRPr="00660EBF">
              <w:rPr>
                <w:rFonts w:ascii="Courier New" w:eastAsia="Times New Roman" w:hAnsi="Courier New" w:cs="Courier New"/>
                <w:bCs/>
                <w:color w:val="000000" w:themeColor="text1"/>
                <w:sz w:val="20"/>
                <w:szCs w:val="20"/>
              </w:rPr>
              <w:t>() {</w:t>
            </w:r>
          </w:p>
          <w:p w14:paraId="679FD05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("Color all four sides");</w:t>
            </w:r>
          </w:p>
          <w:p w14:paraId="7908EE6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6AEB9D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81D220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double </w:t>
            </w:r>
            <w:proofErr w:type="spellStart"/>
            <w:r w:rsidRPr="00660EBF">
              <w:rPr>
                <w:rFonts w:ascii="Courier New" w:eastAsia="Times New Roman" w:hAnsi="Courier New" w:cs="Courier New"/>
                <w:bCs/>
                <w:color w:val="000000" w:themeColor="text1"/>
                <w:sz w:val="20"/>
                <w:szCs w:val="20"/>
              </w:rPr>
              <w:t>getSide</w:t>
            </w:r>
            <w:proofErr w:type="spellEnd"/>
            <w:r w:rsidRPr="00660EBF">
              <w:rPr>
                <w:rFonts w:ascii="Courier New" w:eastAsia="Times New Roman" w:hAnsi="Courier New" w:cs="Courier New"/>
                <w:bCs/>
                <w:color w:val="000000" w:themeColor="text1"/>
                <w:sz w:val="20"/>
                <w:szCs w:val="20"/>
              </w:rPr>
              <w:t>() {</w:t>
            </w:r>
          </w:p>
          <w:p w14:paraId="70AF896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side;</w:t>
            </w:r>
          </w:p>
          <w:p w14:paraId="1938632F"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341BF4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2C54631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void </w:t>
            </w:r>
            <w:proofErr w:type="spellStart"/>
            <w:r w:rsidRPr="00660EBF">
              <w:rPr>
                <w:rFonts w:ascii="Courier New" w:eastAsia="Times New Roman" w:hAnsi="Courier New" w:cs="Courier New"/>
                <w:bCs/>
                <w:color w:val="000000" w:themeColor="text1"/>
                <w:sz w:val="20"/>
                <w:szCs w:val="20"/>
              </w:rPr>
              <w:t>setSide</w:t>
            </w:r>
            <w:proofErr w:type="spellEnd"/>
            <w:r w:rsidRPr="00660EBF">
              <w:rPr>
                <w:rFonts w:ascii="Courier New" w:eastAsia="Times New Roman" w:hAnsi="Courier New" w:cs="Courier New"/>
                <w:bCs/>
                <w:color w:val="000000" w:themeColor="text1"/>
                <w:sz w:val="20"/>
                <w:szCs w:val="20"/>
              </w:rPr>
              <w:t>(double side) {</w:t>
            </w:r>
          </w:p>
          <w:p w14:paraId="3C69F75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this.side</w:t>
            </w:r>
            <w:proofErr w:type="spellEnd"/>
            <w:r w:rsidRPr="00660EBF">
              <w:rPr>
                <w:rFonts w:ascii="Courier New" w:eastAsia="Times New Roman" w:hAnsi="Courier New" w:cs="Courier New"/>
                <w:bCs/>
                <w:color w:val="000000" w:themeColor="text1"/>
                <w:sz w:val="20"/>
                <w:szCs w:val="20"/>
              </w:rPr>
              <w:t xml:space="preserve"> = side;</w:t>
            </w:r>
          </w:p>
          <w:p w14:paraId="4843A9B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6D29FC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39488E6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 xml:space="preserve">    public double </w:t>
            </w:r>
            <w:proofErr w:type="spellStart"/>
            <w:r w:rsidRPr="00660EBF">
              <w:rPr>
                <w:rFonts w:ascii="Courier New" w:eastAsia="Times New Roman" w:hAnsi="Courier New" w:cs="Courier New"/>
                <w:bCs/>
                <w:color w:val="000000" w:themeColor="text1"/>
                <w:sz w:val="20"/>
                <w:szCs w:val="20"/>
              </w:rPr>
              <w:t>getArea</w:t>
            </w:r>
            <w:proofErr w:type="spellEnd"/>
            <w:r w:rsidRPr="00660EBF">
              <w:rPr>
                <w:rFonts w:ascii="Courier New" w:eastAsia="Times New Roman" w:hAnsi="Courier New" w:cs="Courier New"/>
                <w:bCs/>
                <w:color w:val="000000" w:themeColor="text1"/>
                <w:sz w:val="20"/>
                <w:szCs w:val="20"/>
              </w:rPr>
              <w:t>() {</w:t>
            </w:r>
          </w:p>
          <w:p w14:paraId="2F8AE71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return side*side;</w:t>
            </w:r>
          </w:p>
          <w:p w14:paraId="7ED064F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0B9AB57"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201C655"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p w14:paraId="30FEAF0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58D4CE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08CB0319"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6F4281C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57912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0B71CAB"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Question02;</w:t>
            </w:r>
          </w:p>
          <w:p w14:paraId="3BD3CE0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47947B00"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63F844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DC219A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4A5F7D5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C58C36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Test {</w:t>
            </w:r>
          </w:p>
          <w:p w14:paraId="044E35B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main(String[]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476F96C1"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 xml:space="preserve"> = new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[5];</w:t>
            </w:r>
          </w:p>
          <w:p w14:paraId="1EF74BD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[0] = new Square(5, "red", true);</w:t>
            </w:r>
          </w:p>
          <w:p w14:paraId="10248BBD"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[1] = new Square(2, "blue", false);</w:t>
            </w:r>
          </w:p>
          <w:p w14:paraId="651179F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[2] = new Square(3, "green", false);</w:t>
            </w:r>
          </w:p>
          <w:p w14:paraId="6A8114A7"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[3] = new Square(10, "yellow", true);</w:t>
            </w:r>
          </w:p>
          <w:p w14:paraId="75024AA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[4] = new Square(25, "purple", false);</w:t>
            </w:r>
          </w:p>
          <w:p w14:paraId="73F67F1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p>
          <w:p w14:paraId="5275BB5E"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for (</w:t>
            </w:r>
            <w:proofErr w:type="spellStart"/>
            <w:r w:rsidRPr="00660EBF">
              <w:rPr>
                <w:rFonts w:ascii="Courier New" w:eastAsia="Times New Roman" w:hAnsi="Courier New" w:cs="Courier New"/>
                <w:bCs/>
                <w:color w:val="000000" w:themeColor="text1"/>
                <w:sz w:val="20"/>
                <w:szCs w:val="20"/>
              </w:rPr>
              <w:t>GeometricObject</w:t>
            </w:r>
            <w:proofErr w:type="spellEnd"/>
            <w:r w:rsidRPr="00660EBF">
              <w:rPr>
                <w:rFonts w:ascii="Courier New" w:eastAsia="Times New Roman" w:hAnsi="Courier New" w:cs="Courier New"/>
                <w:bCs/>
                <w:color w:val="000000" w:themeColor="text1"/>
                <w:sz w:val="20"/>
                <w:szCs w:val="20"/>
              </w:rPr>
              <w:t xml:space="preserve"> object: </w:t>
            </w:r>
            <w:proofErr w:type="spellStart"/>
            <w:r w:rsidRPr="00660EBF">
              <w:rPr>
                <w:rFonts w:ascii="Courier New" w:eastAsia="Times New Roman" w:hAnsi="Courier New" w:cs="Courier New"/>
                <w:bCs/>
                <w:color w:val="000000" w:themeColor="text1"/>
                <w:sz w:val="20"/>
                <w:szCs w:val="20"/>
              </w:rPr>
              <w:t>geometricObjects</w:t>
            </w:r>
            <w:proofErr w:type="spellEnd"/>
            <w:r w:rsidRPr="00660EBF">
              <w:rPr>
                <w:rFonts w:ascii="Courier New" w:eastAsia="Times New Roman" w:hAnsi="Courier New" w:cs="Courier New"/>
                <w:bCs/>
                <w:color w:val="000000" w:themeColor="text1"/>
                <w:sz w:val="20"/>
                <w:szCs w:val="20"/>
              </w:rPr>
              <w:t>) {</w:t>
            </w:r>
          </w:p>
          <w:p w14:paraId="09A1D94C"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
          <w:p w14:paraId="2119EB6A"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 xml:space="preserve">("Area: " + </w:t>
            </w:r>
            <w:proofErr w:type="spellStart"/>
            <w:r w:rsidRPr="00660EBF">
              <w:rPr>
                <w:rFonts w:ascii="Courier New" w:eastAsia="Times New Roman" w:hAnsi="Courier New" w:cs="Courier New"/>
                <w:bCs/>
                <w:color w:val="000000" w:themeColor="text1"/>
                <w:sz w:val="20"/>
                <w:szCs w:val="20"/>
              </w:rPr>
              <w:t>object.getArea</w:t>
            </w:r>
            <w:proofErr w:type="spellEnd"/>
            <w:r w:rsidRPr="00660EBF">
              <w:rPr>
                <w:rFonts w:ascii="Courier New" w:eastAsia="Times New Roman" w:hAnsi="Courier New" w:cs="Courier New"/>
                <w:bCs/>
                <w:color w:val="000000" w:themeColor="text1"/>
                <w:sz w:val="20"/>
                <w:szCs w:val="20"/>
              </w:rPr>
              <w:t>());</w:t>
            </w:r>
          </w:p>
          <w:p w14:paraId="7A68FAD3"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if (object </w:t>
            </w:r>
            <w:proofErr w:type="spellStart"/>
            <w:r w:rsidRPr="00660EBF">
              <w:rPr>
                <w:rFonts w:ascii="Courier New" w:eastAsia="Times New Roman" w:hAnsi="Courier New" w:cs="Courier New"/>
                <w:bCs/>
                <w:color w:val="000000" w:themeColor="text1"/>
                <w:sz w:val="20"/>
                <w:szCs w:val="20"/>
              </w:rPr>
              <w:t>instanceof</w:t>
            </w:r>
            <w:proofErr w:type="spellEnd"/>
            <w:r w:rsidRPr="00660EBF">
              <w:rPr>
                <w:rFonts w:ascii="Courier New" w:eastAsia="Times New Roman" w:hAnsi="Courier New" w:cs="Courier New"/>
                <w:bCs/>
                <w:color w:val="000000" w:themeColor="text1"/>
                <w:sz w:val="20"/>
                <w:szCs w:val="20"/>
              </w:rPr>
              <w:t xml:space="preserve"> Colorable) {</w:t>
            </w:r>
          </w:p>
          <w:p w14:paraId="286B6F22"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w:t>
            </w:r>
            <w:proofErr w:type="spellEnd"/>
            <w:r w:rsidRPr="00660EBF">
              <w:rPr>
                <w:rFonts w:ascii="Courier New" w:eastAsia="Times New Roman" w:hAnsi="Courier New" w:cs="Courier New"/>
                <w:bCs/>
                <w:color w:val="000000" w:themeColor="text1"/>
                <w:sz w:val="20"/>
                <w:szCs w:val="20"/>
              </w:rPr>
              <w:t>("How to Color: ");</w:t>
            </w:r>
          </w:p>
          <w:p w14:paraId="3C933635"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((Colorable) object).</w:t>
            </w:r>
            <w:proofErr w:type="spellStart"/>
            <w:r w:rsidRPr="00660EBF">
              <w:rPr>
                <w:rFonts w:ascii="Courier New" w:eastAsia="Times New Roman" w:hAnsi="Courier New" w:cs="Courier New"/>
                <w:bCs/>
                <w:color w:val="000000" w:themeColor="text1"/>
                <w:sz w:val="20"/>
                <w:szCs w:val="20"/>
              </w:rPr>
              <w:t>howToColor</w:t>
            </w:r>
            <w:proofErr w:type="spellEnd"/>
            <w:r w:rsidRPr="00660EBF">
              <w:rPr>
                <w:rFonts w:ascii="Courier New" w:eastAsia="Times New Roman" w:hAnsi="Courier New" w:cs="Courier New"/>
                <w:bCs/>
                <w:color w:val="000000" w:themeColor="text1"/>
                <w:sz w:val="20"/>
                <w:szCs w:val="20"/>
              </w:rPr>
              <w:t>();</w:t>
            </w:r>
          </w:p>
          <w:p w14:paraId="76935456"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D175338"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2E03514" w14:textId="77777777" w:rsidR="00AA504F" w:rsidRPr="00660EBF" w:rsidRDefault="00AA504F" w:rsidP="00AA504F">
            <w:pPr>
              <w:pStyle w:val="ListParagraph"/>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7F7CB6B" w14:textId="77777777"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9C2753F" w14:textId="6F3323F8" w:rsidR="00AA504F" w:rsidRPr="00660EBF" w:rsidRDefault="00AA504F" w:rsidP="00AA504F">
            <w:pPr>
              <w:pStyle w:val="ListParagraph"/>
              <w:ind w:left="0"/>
              <w:jc w:val="both"/>
              <w:rPr>
                <w:rFonts w:ascii="Courier New" w:eastAsia="Times New Roman" w:hAnsi="Courier New" w:cs="Courier New"/>
                <w:bCs/>
                <w:color w:val="000000" w:themeColor="text1"/>
                <w:sz w:val="20"/>
                <w:szCs w:val="20"/>
              </w:rPr>
            </w:pPr>
          </w:p>
        </w:tc>
      </w:tr>
    </w:tbl>
    <w:p w14:paraId="78AE49EA"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4AC4824F"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16F3692B" wp14:editId="13165FAE">
            <wp:extent cx="5943600" cy="4911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109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661863CD"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793D0F13"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40BEB18A" w14:textId="77777777" w:rsidR="00AA504F"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14731E3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02889ECA"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17D72057"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F7E661F"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DCC5BE3"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859CAA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5B6FE596"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7B944E88"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349DB0E"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7BA9855"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392F7483"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0A80C70"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43CCD07"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5237529"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2ABC9317" w14:textId="65B0DADC" w:rsidR="00660EBF" w:rsidRPr="00A45CFC" w:rsidRDefault="00660EBF" w:rsidP="00622347">
      <w:pPr>
        <w:pStyle w:val="ListParagraph"/>
        <w:ind w:left="360"/>
        <w:jc w:val="both"/>
        <w:rPr>
          <w:rFonts w:ascii="Times New Roman" w:eastAsia="Times New Roman" w:hAnsi="Times New Roman" w:cs="Times New Roman"/>
          <w:bCs/>
          <w:color w:val="000000" w:themeColor="text1"/>
          <w:sz w:val="24"/>
          <w:szCs w:val="24"/>
        </w:rPr>
      </w:pPr>
      <w:r w:rsidRPr="00A45CFC">
        <w:rPr>
          <w:rFonts w:ascii="Times New Roman" w:eastAsia="Times New Roman" w:hAnsi="Times New Roman" w:cs="Times New Roman"/>
          <w:bCs/>
          <w:color w:val="000000" w:themeColor="text1"/>
          <w:sz w:val="24"/>
          <w:szCs w:val="24"/>
        </w:rPr>
        <w:lastRenderedPageBreak/>
        <w:t xml:space="preserve">UML DIAGRAM - </w:t>
      </w:r>
    </w:p>
    <w:p w14:paraId="08CBA0A9" w14:textId="3A07DECA"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5AFAADEB" w14:textId="77777777" w:rsidR="00660EBF" w:rsidRDefault="00660EBF" w:rsidP="00622347">
      <w:pPr>
        <w:pStyle w:val="ListParagraph"/>
        <w:ind w:left="360"/>
        <w:jc w:val="both"/>
        <w:rPr>
          <w:rFonts w:ascii="Times New Roman" w:eastAsia="Times New Roman" w:hAnsi="Times New Roman" w:cs="Times New Roman"/>
          <w:bCs/>
          <w:color w:val="000000" w:themeColor="text1"/>
          <w:sz w:val="24"/>
          <w:szCs w:val="24"/>
        </w:rPr>
      </w:pPr>
    </w:p>
    <w:p w14:paraId="4A1910B9" w14:textId="2BEA78DF" w:rsidR="00AA504F" w:rsidRDefault="0087515E" w:rsidP="00622347">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0B2476B" wp14:editId="4D68BBED">
            <wp:extent cx="6389698" cy="28766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9942" cy="2881309"/>
                    </a:xfrm>
                    <a:prstGeom prst="rect">
                      <a:avLst/>
                    </a:prstGeom>
                    <a:noFill/>
                    <a:ln>
                      <a:noFill/>
                    </a:ln>
                  </pic:spPr>
                </pic:pic>
              </a:graphicData>
            </a:graphic>
          </wp:inline>
        </w:drawing>
      </w:r>
      <w:r w:rsidR="00AA504F">
        <w:rPr>
          <w:rFonts w:ascii="Times New Roman" w:eastAsia="Times New Roman" w:hAnsi="Times New Roman" w:cs="Times New Roman"/>
          <w:bCs/>
          <w:color w:val="000000" w:themeColor="text1"/>
          <w:sz w:val="24"/>
          <w:szCs w:val="24"/>
        </w:rPr>
        <w:br w:type="page"/>
      </w:r>
    </w:p>
    <w:p w14:paraId="2485C809" w14:textId="77777777" w:rsidR="00AA504F" w:rsidRPr="00AC7EDA" w:rsidRDefault="00AA504F"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665E2DE6"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4613B3C2" w14:textId="64E165D9" w:rsidR="00644F87" w:rsidRPr="00644F87" w:rsidRDefault="00644F87"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7897E089" w14:textId="39687E48" w:rsidR="00AA504F" w:rsidRPr="007062B4" w:rsidRDefault="00AA504F" w:rsidP="00AA504F">
      <w:pPr>
        <w:jc w:val="both"/>
        <w:rPr>
          <w:rFonts w:ascii="Times New Roman" w:eastAsia="Times New Roman" w:hAnsi="Times New Roman" w:cs="Times New Roman"/>
          <w:bCs/>
          <w:color w:val="000000" w:themeColor="text1"/>
          <w:sz w:val="24"/>
          <w:szCs w:val="24"/>
          <w:u w:val="single"/>
        </w:rPr>
      </w:pPr>
      <w:r w:rsidRPr="007062B4">
        <w:rPr>
          <w:rFonts w:ascii="Times New Roman" w:eastAsia="Times New Roman" w:hAnsi="Times New Roman" w:cs="Times New Roman"/>
          <w:bCs/>
          <w:color w:val="000000" w:themeColor="text1"/>
          <w:sz w:val="24"/>
          <w:szCs w:val="24"/>
          <w:u w:val="single"/>
        </w:rPr>
        <w:t xml:space="preserve">Explanation- </w:t>
      </w:r>
    </w:p>
    <w:p w14:paraId="758DD34A" w14:textId="4FFA8CE2"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The determination of the importance of one primitive data form to another is known as typecasting. Upcasting and </w:t>
      </w:r>
      <w:r w:rsidR="007062B4">
        <w:rPr>
          <w:rFonts w:ascii="Times New Roman" w:eastAsia="Times New Roman" w:hAnsi="Times New Roman" w:cs="Times New Roman"/>
          <w:bCs/>
          <w:color w:val="000000" w:themeColor="text1"/>
          <w:sz w:val="24"/>
          <w:szCs w:val="24"/>
        </w:rPr>
        <w:t>D</w:t>
      </w:r>
      <w:r w:rsidRPr="00660EBF">
        <w:rPr>
          <w:rFonts w:ascii="Times New Roman" w:eastAsia="Times New Roman" w:hAnsi="Times New Roman" w:cs="Times New Roman"/>
          <w:bCs/>
          <w:color w:val="000000" w:themeColor="text1"/>
          <w:sz w:val="24"/>
          <w:szCs w:val="24"/>
        </w:rPr>
        <w:t>owncasting are the two forms of casting in Java, as follows:</w:t>
      </w:r>
    </w:p>
    <w:p w14:paraId="480757A9" w14:textId="29F9752C" w:rsidR="00AA504F" w:rsidRPr="00660EBF" w:rsidRDefault="00AA504F" w:rsidP="00AA504F">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Downcasting</w:t>
      </w:r>
      <w:r w:rsidR="00660EBF" w:rsidRPr="00660EBF">
        <w:rPr>
          <w:rFonts w:ascii="Times New Roman" w:eastAsia="Times New Roman" w:hAnsi="Times New Roman" w:cs="Times New Roman"/>
          <w:bCs/>
          <w:color w:val="000000" w:themeColor="text1"/>
          <w:sz w:val="24"/>
          <w:szCs w:val="24"/>
        </w:rPr>
        <w:t xml:space="preserve"> - </w:t>
      </w:r>
    </w:p>
    <w:p w14:paraId="5CBAC2FD" w14:textId="3CA79656"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Downcasting is the technique used when the subclass sort refers to the parent class's object. If it is done directly, the compiler will throw a </w:t>
      </w:r>
      <w:proofErr w:type="spellStart"/>
      <w:r w:rsidRPr="00660EBF">
        <w:rPr>
          <w:rFonts w:ascii="Times New Roman" w:eastAsia="Times New Roman" w:hAnsi="Times New Roman" w:cs="Times New Roman"/>
          <w:bCs/>
          <w:color w:val="000000" w:themeColor="text1"/>
          <w:sz w:val="24"/>
          <w:szCs w:val="24"/>
        </w:rPr>
        <w:t>ClassCastException</w:t>
      </w:r>
      <w:proofErr w:type="spellEnd"/>
      <w:r w:rsidRPr="00660EBF">
        <w:rPr>
          <w:rFonts w:ascii="Times New Roman" w:eastAsia="Times New Roman" w:hAnsi="Times New Roman" w:cs="Times New Roman"/>
          <w:bCs/>
          <w:color w:val="000000" w:themeColor="text1"/>
          <w:sz w:val="24"/>
          <w:szCs w:val="24"/>
        </w:rPr>
        <w:t xml:space="preserve"> at runtime, which will result in an error. It can only be done with the aid of the </w:t>
      </w:r>
      <w:r w:rsidR="00660EBF" w:rsidRPr="00660EBF">
        <w:rPr>
          <w:rFonts w:ascii="Times New Roman" w:eastAsia="Times New Roman" w:hAnsi="Times New Roman" w:cs="Times New Roman"/>
          <w:bCs/>
          <w:color w:val="000000" w:themeColor="text1"/>
          <w:sz w:val="24"/>
          <w:szCs w:val="24"/>
        </w:rPr>
        <w:t>instance of</w:t>
      </w:r>
      <w:r w:rsidRPr="00660EBF">
        <w:rPr>
          <w:rFonts w:ascii="Times New Roman" w:eastAsia="Times New Roman" w:hAnsi="Times New Roman" w:cs="Times New Roman"/>
          <w:bCs/>
          <w:color w:val="000000" w:themeColor="text1"/>
          <w:sz w:val="24"/>
          <w:szCs w:val="24"/>
        </w:rPr>
        <w:t xml:space="preserve"> operator. Only downcast can be done on an entity that has already been upcast.</w:t>
      </w:r>
    </w:p>
    <w:p w14:paraId="03D74087"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To conduct class style casting, we must adhere to the following two rules:</w:t>
      </w:r>
    </w:p>
    <w:p w14:paraId="73D31BA2"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1.IS-A-Relationship classes are required.</w:t>
      </w:r>
    </w:p>
    <w:p w14:paraId="04D81695" w14:textId="77777777"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2.A property of a class in which it will cast must be present in an entity.</w:t>
      </w:r>
    </w:p>
    <w:p w14:paraId="3D7B7CC7" w14:textId="77777777" w:rsidR="00660EBF" w:rsidRPr="00660EBF" w:rsidRDefault="00660EBF" w:rsidP="00AA504F">
      <w:pPr>
        <w:jc w:val="both"/>
        <w:rPr>
          <w:rFonts w:ascii="Times New Roman" w:eastAsia="Times New Roman" w:hAnsi="Times New Roman" w:cs="Times New Roman"/>
          <w:bCs/>
          <w:color w:val="000000" w:themeColor="text1"/>
          <w:sz w:val="24"/>
          <w:szCs w:val="24"/>
        </w:rPr>
      </w:pPr>
    </w:p>
    <w:p w14:paraId="70E70800" w14:textId="265E3415" w:rsidR="00AA504F" w:rsidRPr="00660EBF" w:rsidRDefault="00AA504F" w:rsidP="00AA504F">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 xml:space="preserve">Example for </w:t>
      </w:r>
      <w:r w:rsidR="008A7C89" w:rsidRPr="00660EBF">
        <w:rPr>
          <w:rFonts w:ascii="Times New Roman" w:eastAsia="Times New Roman" w:hAnsi="Times New Roman" w:cs="Times New Roman"/>
          <w:bCs/>
          <w:color w:val="000000" w:themeColor="text1"/>
          <w:sz w:val="24"/>
          <w:szCs w:val="24"/>
        </w:rPr>
        <w:t>Downcasting</w:t>
      </w:r>
      <w:r w:rsidRPr="00660EBF">
        <w:rPr>
          <w:rFonts w:ascii="Times New Roman" w:eastAsia="Times New Roman" w:hAnsi="Times New Roman" w:cs="Times New Roman"/>
          <w:bCs/>
          <w:color w:val="000000" w:themeColor="text1"/>
          <w:sz w:val="24"/>
          <w:szCs w:val="24"/>
        </w:rPr>
        <w:t xml:space="preserve"> </w:t>
      </w:r>
      <w:r w:rsidR="00660EBF" w:rsidRPr="00660EBF">
        <w:rPr>
          <w:rFonts w:ascii="Times New Roman" w:eastAsia="Times New Roman" w:hAnsi="Times New Roman" w:cs="Times New Roman"/>
          <w:bCs/>
          <w:color w:val="000000" w:themeColor="text1"/>
          <w:sz w:val="24"/>
          <w:szCs w:val="24"/>
        </w:rPr>
        <w:t>–</w:t>
      </w:r>
      <w:r w:rsidRPr="00660EBF">
        <w:rPr>
          <w:rFonts w:ascii="Times New Roman" w:eastAsia="Times New Roman" w:hAnsi="Times New Roman" w:cs="Times New Roman"/>
          <w:bCs/>
          <w:color w:val="000000" w:themeColor="text1"/>
          <w:sz w:val="24"/>
          <w:szCs w:val="24"/>
        </w:rPr>
        <w:t xml:space="preserve"> </w:t>
      </w:r>
      <w:r w:rsidR="00366F05">
        <w:rPr>
          <w:rFonts w:ascii="Arial" w:hAnsi="Arial" w:cs="Arial"/>
          <w:color w:val="202124"/>
          <w:shd w:val="clear" w:color="auto" w:fill="FFFFFF"/>
        </w:rPr>
        <w:t xml:space="preserve">When </w:t>
      </w:r>
      <w:r w:rsidR="007062B4">
        <w:rPr>
          <w:rFonts w:ascii="Arial" w:hAnsi="Arial" w:cs="Arial"/>
          <w:color w:val="202124"/>
          <w:shd w:val="clear" w:color="auto" w:fill="FFFFFF"/>
        </w:rPr>
        <w:t>Subclass named</w:t>
      </w:r>
      <w:r w:rsidR="00366F05">
        <w:rPr>
          <w:rFonts w:ascii="Arial" w:hAnsi="Arial" w:cs="Arial"/>
          <w:color w:val="202124"/>
          <w:shd w:val="clear" w:color="auto" w:fill="FFFFFF"/>
        </w:rPr>
        <w:t xml:space="preserve"> car and vehicles type refers to the object is created If we perform it directly, compiler gives Compilation error. If you perform it by typecasting, </w:t>
      </w:r>
      <w:proofErr w:type="spellStart"/>
      <w:r w:rsidR="00366F05">
        <w:rPr>
          <w:rFonts w:ascii="Arial" w:hAnsi="Arial" w:cs="Arial"/>
          <w:color w:val="202124"/>
          <w:shd w:val="clear" w:color="auto" w:fill="FFFFFF"/>
        </w:rPr>
        <w:t>ClassCastException</w:t>
      </w:r>
      <w:proofErr w:type="spellEnd"/>
      <w:r w:rsidR="00366F05">
        <w:rPr>
          <w:rFonts w:ascii="Arial" w:hAnsi="Arial" w:cs="Arial"/>
          <w:color w:val="202124"/>
          <w:shd w:val="clear" w:color="auto" w:fill="FFFFFF"/>
        </w:rPr>
        <w:t xml:space="preserve"> is thrown at runtime</w:t>
      </w:r>
    </w:p>
    <w:p w14:paraId="063B03CA" w14:textId="77777777" w:rsidR="00660EBF" w:rsidRPr="00033DF7" w:rsidRDefault="00660EBF" w:rsidP="00AA504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AA504F" w14:paraId="15B94CBF" w14:textId="77777777" w:rsidTr="00AA504F">
        <w:tc>
          <w:tcPr>
            <w:tcW w:w="9350" w:type="dxa"/>
          </w:tcPr>
          <w:p w14:paraId="49A2371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F27B23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60ED9BE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16840EA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63329C3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79FE6B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Question03.Downcasting;</w:t>
            </w:r>
          </w:p>
          <w:p w14:paraId="3C63A4B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import java.io.*;</w:t>
            </w:r>
          </w:p>
          <w:p w14:paraId="55B217CE"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2C481D3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594B51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4F440D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79678FB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501D1CD"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1DA697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Class 1</w:t>
            </w:r>
          </w:p>
          <w:p w14:paraId="330B978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Parent class</w:t>
            </w:r>
          </w:p>
          <w:p w14:paraId="5EBFCA9D"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ECCD3F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Vehicles {</w:t>
            </w:r>
          </w:p>
          <w:p w14:paraId="12EC3F9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C4F3DF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75F51573" w14:textId="77777777" w:rsidR="00AA504F"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BA1D223"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5F7C3EE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w:t>
            </w:r>
          </w:p>
          <w:p w14:paraId="3C86031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7C30E3F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AA6626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C1AFEC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2AD435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Question03.Downcasting;</w:t>
            </w:r>
          </w:p>
          <w:p w14:paraId="1BFDC7D6"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1E8250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1E2220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B419E7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6F68652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2FCD4D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class Car extends Vehicles {</w:t>
            </w:r>
          </w:p>
          <w:p w14:paraId="087F2AE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static void method(Vehicles v)</w:t>
            </w:r>
          </w:p>
          <w:p w14:paraId="119CD89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92E3DC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E04A6C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37DFB1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if (v </w:t>
            </w:r>
            <w:proofErr w:type="spellStart"/>
            <w:r w:rsidRPr="00660EBF">
              <w:rPr>
                <w:rFonts w:ascii="Courier New" w:eastAsia="Times New Roman" w:hAnsi="Courier New" w:cs="Courier New"/>
                <w:bCs/>
                <w:color w:val="000000" w:themeColor="text1"/>
                <w:sz w:val="20"/>
                <w:szCs w:val="20"/>
              </w:rPr>
              <w:t>instanceof</w:t>
            </w:r>
            <w:proofErr w:type="spellEnd"/>
            <w:r w:rsidRPr="00660EBF">
              <w:rPr>
                <w:rFonts w:ascii="Courier New" w:eastAsia="Times New Roman" w:hAnsi="Courier New" w:cs="Courier New"/>
                <w:bCs/>
                <w:color w:val="000000" w:themeColor="text1"/>
                <w:sz w:val="20"/>
                <w:szCs w:val="20"/>
              </w:rPr>
              <w:t xml:space="preserve"> Car) {</w:t>
            </w:r>
          </w:p>
          <w:p w14:paraId="7315F43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C4807C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Downcasting</w:t>
            </w:r>
          </w:p>
          <w:p w14:paraId="625E3C1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Car c = (Car)v;</w:t>
            </w:r>
          </w:p>
          <w:p w14:paraId="5435564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D3B42D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Display message</w:t>
            </w:r>
          </w:p>
          <w:p w14:paraId="0580580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w:t>
            </w:r>
            <w:proofErr w:type="spellStart"/>
            <w:r w:rsidRPr="00660EBF">
              <w:rPr>
                <w:rFonts w:ascii="Courier New" w:eastAsia="Times New Roman" w:hAnsi="Courier New" w:cs="Courier New"/>
                <w:bCs/>
                <w:color w:val="000000" w:themeColor="text1"/>
                <w:sz w:val="20"/>
                <w:szCs w:val="20"/>
              </w:rPr>
              <w:t>Downcasting</w:t>
            </w:r>
            <w:proofErr w:type="spellEnd"/>
            <w:r w:rsidRPr="00660EBF">
              <w:rPr>
                <w:rFonts w:ascii="Courier New" w:eastAsia="Times New Roman" w:hAnsi="Courier New" w:cs="Courier New"/>
                <w:bCs/>
                <w:color w:val="000000" w:themeColor="text1"/>
                <w:sz w:val="20"/>
                <w:szCs w:val="20"/>
              </w:rPr>
              <w:t xml:space="preserve"> performed");</w:t>
            </w:r>
          </w:p>
          <w:p w14:paraId="27BCB15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CEB6EE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F0A852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B08AFA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7B1B946A"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52D214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F61D1B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56B84E0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7961A8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48407B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829596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Question03.Downcasting;</w:t>
            </w:r>
          </w:p>
          <w:p w14:paraId="15571D9C"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4A1799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670526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1E16F6B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7204940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4AF31C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Driver {</w:t>
            </w:r>
          </w:p>
          <w:p w14:paraId="40145390"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66D699B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1D422F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@param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xml:space="preserve"> the command line arguments</w:t>
            </w:r>
          </w:p>
          <w:p w14:paraId="524DAED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38B9B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main(String[]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603A160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TODO code application logic here</w:t>
            </w:r>
          </w:p>
          <w:p w14:paraId="2F6C9F6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Creating an object of Vehicle class</w:t>
            </w:r>
          </w:p>
          <w:p w14:paraId="752C1279"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referring it to Car class</w:t>
            </w:r>
          </w:p>
          <w:p w14:paraId="36CDA6E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
          <w:p w14:paraId="0A893B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Vehicles v = new Car();</w:t>
            </w:r>
          </w:p>
          <w:p w14:paraId="4DC3E99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Car.method</w:t>
            </w:r>
            <w:proofErr w:type="spellEnd"/>
            <w:r w:rsidRPr="00660EBF">
              <w:rPr>
                <w:rFonts w:ascii="Courier New" w:eastAsia="Times New Roman" w:hAnsi="Courier New" w:cs="Courier New"/>
                <w:bCs/>
                <w:color w:val="000000" w:themeColor="text1"/>
                <w:sz w:val="20"/>
                <w:szCs w:val="20"/>
              </w:rPr>
              <w:t>(v);</w:t>
            </w:r>
          </w:p>
          <w:p w14:paraId="6FE51C1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5FD6A01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82919B0"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AE09B78" w14:textId="47C83F16" w:rsidR="008A7C89" w:rsidRPr="00660EBF" w:rsidRDefault="008A7C89" w:rsidP="008A7C89">
            <w:pPr>
              <w:jc w:val="both"/>
              <w:rPr>
                <w:rFonts w:ascii="Courier New" w:eastAsia="Times New Roman" w:hAnsi="Courier New" w:cs="Courier New"/>
                <w:bCs/>
                <w:color w:val="000000" w:themeColor="text1"/>
                <w:sz w:val="20"/>
                <w:szCs w:val="20"/>
              </w:rPr>
            </w:pPr>
          </w:p>
        </w:tc>
      </w:tr>
    </w:tbl>
    <w:p w14:paraId="4B783E27" w14:textId="0BCB67F5" w:rsidR="00AA504F" w:rsidRDefault="00AA504F" w:rsidP="00AA504F">
      <w:pPr>
        <w:jc w:val="both"/>
        <w:rPr>
          <w:rFonts w:ascii="Times New Roman" w:eastAsia="Times New Roman" w:hAnsi="Times New Roman" w:cs="Times New Roman"/>
          <w:bCs/>
          <w:color w:val="000000" w:themeColor="text1"/>
          <w:sz w:val="24"/>
          <w:szCs w:val="24"/>
        </w:rPr>
      </w:pPr>
    </w:p>
    <w:p w14:paraId="155FCE84" w14:textId="35ED019F" w:rsidR="008A7C89" w:rsidRDefault="008A7C89" w:rsidP="00AA504F">
      <w:pPr>
        <w:jc w:val="both"/>
        <w:rPr>
          <w:rFonts w:ascii="Times New Roman" w:eastAsia="Times New Roman" w:hAnsi="Times New Roman" w:cs="Times New Roman"/>
          <w:bCs/>
          <w:color w:val="000000" w:themeColor="text1"/>
          <w:sz w:val="24"/>
          <w:szCs w:val="24"/>
        </w:rPr>
      </w:pPr>
      <w:r>
        <w:rPr>
          <w:noProof/>
        </w:rPr>
        <w:drawing>
          <wp:inline distT="0" distB="0" distL="0" distR="0" wp14:anchorId="71C0946D" wp14:editId="040B05DF">
            <wp:extent cx="589597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2190750"/>
                    </a:xfrm>
                    <a:prstGeom prst="rect">
                      <a:avLst/>
                    </a:prstGeom>
                  </pic:spPr>
                </pic:pic>
              </a:graphicData>
            </a:graphic>
          </wp:inline>
        </w:drawing>
      </w:r>
    </w:p>
    <w:p w14:paraId="5638FABA" w14:textId="77777777" w:rsidR="00660EBF" w:rsidRPr="00660EBF" w:rsidRDefault="00660EBF" w:rsidP="00C11632">
      <w:pPr>
        <w:jc w:val="both"/>
        <w:rPr>
          <w:rFonts w:ascii="Times New Roman" w:eastAsia="Times New Roman" w:hAnsi="Times New Roman" w:cs="Times New Roman"/>
          <w:bCs/>
          <w:color w:val="000000" w:themeColor="text1"/>
          <w:sz w:val="24"/>
          <w:szCs w:val="24"/>
        </w:rPr>
      </w:pPr>
    </w:p>
    <w:p w14:paraId="11EE637F" w14:textId="43E57EA9" w:rsidR="00C11632" w:rsidRPr="00660EBF" w:rsidRDefault="00C11632" w:rsidP="00C11632">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Upcasting</w:t>
      </w:r>
      <w:r w:rsidRPr="00660EBF">
        <w:rPr>
          <w:rFonts w:ascii="Times New Roman" w:eastAsia="Times New Roman" w:hAnsi="Times New Roman" w:cs="Times New Roman"/>
          <w:bCs/>
          <w:color w:val="000000" w:themeColor="text1"/>
          <w:sz w:val="24"/>
          <w:szCs w:val="24"/>
        </w:rPr>
        <w:t>:</w:t>
      </w:r>
    </w:p>
    <w:p w14:paraId="016BB7B6"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Casting a subtype to a super type in an upward direction in the inheritance tree is known as upcasting. When a sub-class object is referred by a superclass reference variable, it is an automated process for which no effort is expended. It is comparable to dynamic polymorphism.</w:t>
      </w:r>
    </w:p>
    <w:p w14:paraId="1C7379EA"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a. Implicit casting is the typecasting of classes by the compiler without the use of cast syntax.</w:t>
      </w:r>
    </w:p>
    <w:p w14:paraId="1518D3B6" w14:textId="77777777" w:rsidR="00C11632" w:rsidRPr="00660EBF" w:rsidRDefault="00C11632" w:rsidP="00C11632">
      <w:pPr>
        <w:jc w:val="both"/>
        <w:rPr>
          <w:rFonts w:ascii="Times New Roman" w:eastAsia="Times New Roman" w:hAnsi="Times New Roman" w:cs="Times New Roman"/>
          <w:bCs/>
          <w:color w:val="000000" w:themeColor="text1"/>
          <w:sz w:val="24"/>
          <w:szCs w:val="24"/>
        </w:rPr>
      </w:pPr>
      <w:r w:rsidRPr="00660EBF">
        <w:rPr>
          <w:rFonts w:ascii="Times New Roman" w:eastAsia="Times New Roman" w:hAnsi="Times New Roman" w:cs="Times New Roman"/>
          <w:bCs/>
          <w:color w:val="000000" w:themeColor="text1"/>
          <w:sz w:val="24"/>
          <w:szCs w:val="24"/>
        </w:rPr>
        <w:t>b. Explicit casting is when a programmer uses cast syntax to typecast a class.</w:t>
      </w:r>
    </w:p>
    <w:p w14:paraId="57E502E0" w14:textId="1D4C854F" w:rsidR="007062B4" w:rsidRDefault="008A7C89" w:rsidP="008A7C89">
      <w:pPr>
        <w:jc w:val="both"/>
        <w:rPr>
          <w:rFonts w:ascii="Times New Roman" w:eastAsia="Times New Roman" w:hAnsi="Times New Roman" w:cs="Times New Roman"/>
          <w:bCs/>
          <w:color w:val="000000" w:themeColor="text1"/>
          <w:sz w:val="24"/>
          <w:szCs w:val="24"/>
        </w:rPr>
      </w:pPr>
      <w:r w:rsidRPr="007062B4">
        <w:rPr>
          <w:rFonts w:ascii="Times New Roman" w:eastAsia="Times New Roman" w:hAnsi="Times New Roman" w:cs="Times New Roman"/>
          <w:bCs/>
          <w:color w:val="000000" w:themeColor="text1"/>
          <w:sz w:val="24"/>
          <w:szCs w:val="24"/>
          <w:u w:val="single"/>
        </w:rPr>
        <w:t>Example for Upcasting</w:t>
      </w:r>
      <w:r w:rsidR="007062B4">
        <w:rPr>
          <w:rFonts w:ascii="Times New Roman" w:eastAsia="Times New Roman" w:hAnsi="Times New Roman" w:cs="Times New Roman"/>
          <w:bCs/>
          <w:color w:val="000000" w:themeColor="text1"/>
          <w:sz w:val="24"/>
          <w:szCs w:val="24"/>
        </w:rPr>
        <w:t xml:space="preserve">- </w:t>
      </w:r>
    </w:p>
    <w:p w14:paraId="4F6BD248" w14:textId="50CECC17" w:rsidR="008A7C89" w:rsidRPr="00033DF7" w:rsidRDefault="008A7C89" w:rsidP="008A7C89">
      <w:pPr>
        <w:jc w:val="both"/>
        <w:rPr>
          <w:rFonts w:ascii="Times New Roman" w:eastAsia="Times New Roman" w:hAnsi="Times New Roman" w:cs="Times New Roman"/>
          <w:bCs/>
          <w:color w:val="000000" w:themeColor="text1"/>
          <w:sz w:val="24"/>
          <w:szCs w:val="24"/>
        </w:rPr>
      </w:pPr>
      <w:r w:rsidRPr="00033DF7">
        <w:rPr>
          <w:rFonts w:ascii="Times New Roman" w:eastAsia="Times New Roman" w:hAnsi="Times New Roman" w:cs="Times New Roman"/>
          <w:bCs/>
          <w:color w:val="000000" w:themeColor="text1"/>
          <w:sz w:val="24"/>
          <w:szCs w:val="24"/>
        </w:rPr>
        <w:t xml:space="preserve"> </w:t>
      </w:r>
      <w:r w:rsidR="004A057B">
        <w:rPr>
          <w:rFonts w:ascii="Times New Roman" w:eastAsia="Times New Roman" w:hAnsi="Times New Roman" w:cs="Times New Roman"/>
          <w:bCs/>
          <w:color w:val="000000" w:themeColor="text1"/>
          <w:sz w:val="24"/>
          <w:szCs w:val="24"/>
        </w:rPr>
        <w:t xml:space="preserve">Firstly two classes named one and two are created where each of them are as a variable and class two is extended class </w:t>
      </w:r>
      <w:r w:rsidR="007062B4">
        <w:rPr>
          <w:rFonts w:ascii="Times New Roman" w:eastAsia="Times New Roman" w:hAnsi="Times New Roman" w:cs="Times New Roman"/>
          <w:bCs/>
          <w:color w:val="000000" w:themeColor="text1"/>
          <w:sz w:val="24"/>
          <w:szCs w:val="24"/>
        </w:rPr>
        <w:t>one, then</w:t>
      </w:r>
      <w:r w:rsidR="004A057B">
        <w:rPr>
          <w:rFonts w:ascii="Times New Roman" w:eastAsia="Times New Roman" w:hAnsi="Times New Roman" w:cs="Times New Roman"/>
          <w:bCs/>
          <w:color w:val="000000" w:themeColor="text1"/>
          <w:sz w:val="24"/>
          <w:szCs w:val="24"/>
        </w:rPr>
        <w:t xml:space="preserve"> as </w:t>
      </w:r>
      <w:r w:rsidR="007062B4">
        <w:rPr>
          <w:rFonts w:ascii="Times New Roman" w:eastAsia="Times New Roman" w:hAnsi="Times New Roman" w:cs="Times New Roman"/>
          <w:bCs/>
          <w:color w:val="000000" w:themeColor="text1"/>
          <w:sz w:val="24"/>
          <w:szCs w:val="24"/>
        </w:rPr>
        <w:t>at last</w:t>
      </w:r>
      <w:r w:rsidR="004A057B">
        <w:rPr>
          <w:rFonts w:ascii="Times New Roman" w:eastAsia="Times New Roman" w:hAnsi="Times New Roman" w:cs="Times New Roman"/>
          <w:bCs/>
          <w:color w:val="000000" w:themeColor="text1"/>
          <w:sz w:val="24"/>
          <w:szCs w:val="24"/>
        </w:rPr>
        <w:t xml:space="preserve"> all these are called in the driver class and upcasting is performed.</w:t>
      </w:r>
    </w:p>
    <w:p w14:paraId="12728BDA" w14:textId="77777777" w:rsidR="008A7C89" w:rsidRDefault="008A7C89" w:rsidP="00AA504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8A7C89" w14:paraId="46F8B2D4" w14:textId="77777777" w:rsidTr="008A7C89">
        <w:tc>
          <w:tcPr>
            <w:tcW w:w="9350" w:type="dxa"/>
          </w:tcPr>
          <w:p w14:paraId="1F25CA1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7C59D9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433C1C5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74176DE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41DFF0E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72A0B4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Question03.Upcasting;</w:t>
            </w:r>
          </w:p>
          <w:p w14:paraId="32FEE368"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7766CCF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3DD31FA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7728C1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3075CF5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2A0D75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One {</w:t>
            </w:r>
          </w:p>
          <w:p w14:paraId="5F70D83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A1() </w:t>
            </w:r>
          </w:p>
          <w:p w14:paraId="072308F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661B25B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 xml:space="preserve">("A1 is obtained"); </w:t>
            </w:r>
          </w:p>
          <w:p w14:paraId="3A83F79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1A9BE2E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lastRenderedPageBreak/>
              <w:t>}</w:t>
            </w:r>
          </w:p>
          <w:p w14:paraId="1C4B53F1"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E4287F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29663E8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527AC02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4A2A6797"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57D4FA6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20960BA5"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Question03.Upcasting;</w:t>
            </w:r>
          </w:p>
          <w:p w14:paraId="37497975"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18C5400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6236A4DC"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55F74F8" w14:textId="4D64300D"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w:t>
            </w:r>
            <w:r w:rsidR="00660EBF" w:rsidRPr="00660EBF">
              <w:rPr>
                <w:rFonts w:ascii="Courier New" w:eastAsia="Times New Roman" w:hAnsi="Courier New" w:cs="Courier New"/>
                <w:bCs/>
                <w:color w:val="000000" w:themeColor="text1"/>
                <w:sz w:val="20"/>
                <w:szCs w:val="20"/>
              </w:rPr>
              <w:t>R</w:t>
            </w:r>
            <w:r w:rsidRPr="00660EBF">
              <w:rPr>
                <w:rFonts w:ascii="Courier New" w:eastAsia="Times New Roman" w:hAnsi="Courier New" w:cs="Courier New"/>
                <w:bCs/>
                <w:color w:val="000000" w:themeColor="text1"/>
                <w:sz w:val="20"/>
                <w:szCs w:val="20"/>
              </w:rPr>
              <w:t>ohit Reddy Chandupatla</w:t>
            </w:r>
          </w:p>
          <w:p w14:paraId="1A17414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92F61CA"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Two extends One {</w:t>
            </w:r>
          </w:p>
          <w:p w14:paraId="79C7299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void B2() </w:t>
            </w:r>
          </w:p>
          <w:p w14:paraId="68929FC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5C096C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 xml:space="preserve">("B2 is obtained"); </w:t>
            </w:r>
          </w:p>
          <w:p w14:paraId="709B876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6B4F800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5533F474"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45AE61F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DF04AC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license header, choose License Headers in Project Properties.</w:t>
            </w:r>
          </w:p>
          <w:p w14:paraId="16722B5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 change this template file, choose Tools | Templates</w:t>
            </w:r>
          </w:p>
          <w:p w14:paraId="34F530B3"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and open the template in the editor.</w:t>
            </w:r>
          </w:p>
          <w:p w14:paraId="3D5A0E2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2DEDBA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package Question03.Upcasting;</w:t>
            </w:r>
          </w:p>
          <w:p w14:paraId="7A9E0A9B"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1C09D43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401E4D9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5947CD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@author Rohit Reddy Chandupatla</w:t>
            </w:r>
          </w:p>
          <w:p w14:paraId="0C871BA8"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63CA8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public class Driver {</w:t>
            </w:r>
          </w:p>
          <w:p w14:paraId="50204BAB" w14:textId="77777777" w:rsidR="008A7C89" w:rsidRPr="00660EBF" w:rsidRDefault="008A7C89" w:rsidP="008A7C89">
            <w:pPr>
              <w:jc w:val="both"/>
              <w:rPr>
                <w:rFonts w:ascii="Courier New" w:eastAsia="Times New Roman" w:hAnsi="Courier New" w:cs="Courier New"/>
                <w:bCs/>
                <w:color w:val="000000" w:themeColor="text1"/>
                <w:sz w:val="20"/>
                <w:szCs w:val="20"/>
              </w:rPr>
            </w:pPr>
          </w:p>
          <w:p w14:paraId="0203AFE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627FB6B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@param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xml:space="preserve"> the command line arguments</w:t>
            </w:r>
          </w:p>
          <w:p w14:paraId="5890574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47036E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public static void main(String[] </w:t>
            </w:r>
            <w:proofErr w:type="spellStart"/>
            <w:r w:rsidRPr="00660EBF">
              <w:rPr>
                <w:rFonts w:ascii="Courier New" w:eastAsia="Times New Roman" w:hAnsi="Courier New" w:cs="Courier New"/>
                <w:bCs/>
                <w:color w:val="000000" w:themeColor="text1"/>
                <w:sz w:val="20"/>
                <w:szCs w:val="20"/>
              </w:rPr>
              <w:t>args</w:t>
            </w:r>
            <w:proofErr w:type="spellEnd"/>
            <w:r w:rsidRPr="00660EBF">
              <w:rPr>
                <w:rFonts w:ascii="Courier New" w:eastAsia="Times New Roman" w:hAnsi="Courier New" w:cs="Courier New"/>
                <w:bCs/>
                <w:color w:val="000000" w:themeColor="text1"/>
                <w:sz w:val="20"/>
                <w:szCs w:val="20"/>
              </w:rPr>
              <w:t>) {</w:t>
            </w:r>
          </w:p>
          <w:p w14:paraId="4FF5F62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TODO code application logic here</w:t>
            </w:r>
          </w:p>
          <w:p w14:paraId="29F2358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BFB53D4"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03CBCE2D"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roofErr w:type="spellStart"/>
            <w:r w:rsidRPr="00660EBF">
              <w:rPr>
                <w:rFonts w:ascii="Courier New" w:eastAsia="Times New Roman" w:hAnsi="Courier New" w:cs="Courier New"/>
                <w:bCs/>
                <w:color w:val="000000" w:themeColor="text1"/>
                <w:sz w:val="20"/>
                <w:szCs w:val="20"/>
              </w:rPr>
              <w:t>System.out.println</w:t>
            </w:r>
            <w:proofErr w:type="spellEnd"/>
            <w:r w:rsidRPr="00660EBF">
              <w:rPr>
                <w:rFonts w:ascii="Courier New" w:eastAsia="Times New Roman" w:hAnsi="Courier New" w:cs="Courier New"/>
                <w:bCs/>
                <w:color w:val="000000" w:themeColor="text1"/>
                <w:sz w:val="20"/>
                <w:szCs w:val="20"/>
              </w:rPr>
              <w:t>("By Rohit Reddy Chandupatla");</w:t>
            </w:r>
          </w:p>
          <w:p w14:paraId="3CB145E0"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One o = (One)new Two(); </w:t>
            </w:r>
          </w:p>
          <w:p w14:paraId="77D27EAF"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o.A1(); </w:t>
            </w:r>
          </w:p>
          <w:p w14:paraId="6152F762"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46E95586"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 </w:t>
            </w:r>
          </w:p>
          <w:p w14:paraId="0082D73E"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368805AB"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 xml:space="preserve">    </w:t>
            </w:r>
          </w:p>
          <w:p w14:paraId="042CB081" w14:textId="77777777" w:rsidR="008A7C89" w:rsidRPr="00660EBF" w:rsidRDefault="008A7C89" w:rsidP="008A7C89">
            <w:pPr>
              <w:jc w:val="both"/>
              <w:rPr>
                <w:rFonts w:ascii="Courier New" w:eastAsia="Times New Roman" w:hAnsi="Courier New" w:cs="Courier New"/>
                <w:bCs/>
                <w:color w:val="000000" w:themeColor="text1"/>
                <w:sz w:val="20"/>
                <w:szCs w:val="20"/>
              </w:rPr>
            </w:pPr>
            <w:r w:rsidRPr="00660EBF">
              <w:rPr>
                <w:rFonts w:ascii="Courier New" w:eastAsia="Times New Roman" w:hAnsi="Courier New" w:cs="Courier New"/>
                <w:bCs/>
                <w:color w:val="000000" w:themeColor="text1"/>
                <w:sz w:val="20"/>
                <w:szCs w:val="20"/>
              </w:rPr>
              <w:t>}</w:t>
            </w:r>
          </w:p>
          <w:p w14:paraId="007C98A5" w14:textId="252E818C" w:rsidR="008A7C89" w:rsidRPr="00660EBF" w:rsidRDefault="008A7C89" w:rsidP="008A7C89">
            <w:pPr>
              <w:jc w:val="both"/>
              <w:rPr>
                <w:rFonts w:ascii="Courier New" w:eastAsia="Times New Roman" w:hAnsi="Courier New" w:cs="Courier New"/>
                <w:bCs/>
                <w:color w:val="000000" w:themeColor="text1"/>
                <w:sz w:val="20"/>
                <w:szCs w:val="20"/>
              </w:rPr>
            </w:pPr>
          </w:p>
        </w:tc>
      </w:tr>
    </w:tbl>
    <w:p w14:paraId="30A7749D" w14:textId="761D8934" w:rsidR="008A7C89" w:rsidRDefault="008A7C89" w:rsidP="00AA504F">
      <w:pPr>
        <w:jc w:val="both"/>
        <w:rPr>
          <w:rFonts w:ascii="Times New Roman" w:eastAsia="Times New Roman" w:hAnsi="Times New Roman" w:cs="Times New Roman"/>
          <w:bCs/>
          <w:color w:val="000000" w:themeColor="text1"/>
          <w:sz w:val="24"/>
          <w:szCs w:val="24"/>
        </w:rPr>
      </w:pPr>
    </w:p>
    <w:p w14:paraId="12C13285" w14:textId="77777777" w:rsidR="00F556B4" w:rsidRDefault="00F556B4" w:rsidP="00AA504F">
      <w:pPr>
        <w:jc w:val="both"/>
        <w:rPr>
          <w:rFonts w:ascii="Times New Roman" w:eastAsia="Times New Roman" w:hAnsi="Times New Roman" w:cs="Times New Roman"/>
          <w:bCs/>
          <w:color w:val="000000" w:themeColor="text1"/>
          <w:sz w:val="24"/>
          <w:szCs w:val="24"/>
        </w:rPr>
      </w:pPr>
    </w:p>
    <w:p w14:paraId="7785FC6A" w14:textId="77777777" w:rsidR="00F556B4" w:rsidRDefault="00F556B4" w:rsidP="00AA504F">
      <w:pPr>
        <w:jc w:val="both"/>
        <w:rPr>
          <w:rFonts w:ascii="Times New Roman" w:eastAsia="Times New Roman" w:hAnsi="Times New Roman" w:cs="Times New Roman"/>
          <w:bCs/>
          <w:color w:val="000000" w:themeColor="text1"/>
          <w:sz w:val="24"/>
          <w:szCs w:val="24"/>
        </w:rPr>
      </w:pPr>
    </w:p>
    <w:p w14:paraId="662589A6" w14:textId="18BBCBCB" w:rsidR="008A7C89" w:rsidRPr="00AA504F" w:rsidRDefault="008A7C89" w:rsidP="00AA504F">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79711DD3" wp14:editId="03922576">
            <wp:extent cx="5810250" cy="2190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2190750"/>
                    </a:xfrm>
                    <a:prstGeom prst="rect">
                      <a:avLst/>
                    </a:prstGeom>
                  </pic:spPr>
                </pic:pic>
              </a:graphicData>
            </a:graphic>
          </wp:inline>
        </w:drawing>
      </w:r>
    </w:p>
    <w:p w14:paraId="3DC70A4E" w14:textId="0F45D29C" w:rsidR="00116A42" w:rsidRDefault="00116A42"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4AD58AF" w14:textId="77777777" w:rsidR="00622347" w:rsidRP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0"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8242DD" w:rsidRDefault="008242DD"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8242DD" w:rsidRDefault="008242DD"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0B2868"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6"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9774E" id="Straight Connector 11" o:spid="_x0000_s1026" style="position:absolute;flip:y;z-index:251658246;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7"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FF5E1" id="Straight Connector 13"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5"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05652" id="Straight Connector 8" o:spid="_x0000_s1026" style="position:absolute;flip:y;z-index:251658245;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1"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8242DD" w:rsidRDefault="008242DD"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8242DD" w:rsidRDefault="008242DD"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2"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8242DD" w:rsidRDefault="008242DD"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8242DD" w:rsidRDefault="008242DD"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2"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87D63" id="Straight Arrow Connector 18" o:spid="_x0000_s1026" type="#_x0000_t32" style="position:absolute;margin-left:154pt;margin-top:4.1pt;width:0;height:18.1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1"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250CB" id="Straight Connector 17"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9"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AB0C1" id="Straight Connector 15" o:spid="_x0000_s1026" style="position:absolute;flip:y;z-index:251658249;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5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42A8" id="Straight Connector 16"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4"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8242DD" w:rsidRDefault="008242DD"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8242DD" w:rsidRDefault="008242DD"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8243"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8242DD" w:rsidRDefault="008242DD"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8242DD" w:rsidRDefault="008242DD"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Orange();</w:t>
      </w:r>
    </w:p>
    <w:p w14:paraId="420D43A2" w14:textId="757D1C0D" w:rsidR="00363117" w:rsidRDefault="00C646FA" w:rsidP="007062B4">
      <w:pPr>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7545BB9C"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2B042795" w14:textId="77777777" w:rsidR="00660EBF" w:rsidRDefault="00660EBF" w:rsidP="002D7A17">
      <w:pPr>
        <w:pStyle w:val="ListParagraph"/>
        <w:spacing w:before="240" w:after="240"/>
        <w:ind w:left="430"/>
        <w:jc w:val="both"/>
        <w:rPr>
          <w:rFonts w:ascii="Courier New" w:eastAsia="Courier New" w:hAnsi="Courier New" w:cs="Courier New"/>
          <w:sz w:val="24"/>
          <w:szCs w:val="24"/>
        </w:rPr>
      </w:pPr>
    </w:p>
    <w:p w14:paraId="6D35E793" w14:textId="440C6C23" w:rsidR="002D7A17"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proofErr w:type="spellStart"/>
      <w:r w:rsidR="002D7A17" w:rsidRPr="00A45CFC">
        <w:rPr>
          <w:rFonts w:ascii="Times New Roman" w:eastAsia="Courier New" w:hAnsi="Times New Roman" w:cs="Times New Roman"/>
          <w:sz w:val="24"/>
          <w:szCs w:val="24"/>
        </w:rPr>
        <w:t>Yes,Instance</w:t>
      </w:r>
      <w:proofErr w:type="spellEnd"/>
      <w:r w:rsidR="002D7A17" w:rsidRPr="00A45CFC">
        <w:rPr>
          <w:rFonts w:ascii="Times New Roman" w:eastAsia="Courier New" w:hAnsi="Times New Roman" w:cs="Times New Roman"/>
          <w:sz w:val="24"/>
          <w:szCs w:val="24"/>
        </w:rPr>
        <w:t xml:space="preserve"> of subclass is also an instance of super class.</w:t>
      </w:r>
    </w:p>
    <w:p w14:paraId="6092A80C" w14:textId="77777777" w:rsidR="002D7A17" w:rsidRPr="00C646FA" w:rsidRDefault="002D7A17" w:rsidP="002D7A17">
      <w:pPr>
        <w:pStyle w:val="ListParagraph"/>
        <w:ind w:left="1150"/>
        <w:jc w:val="both"/>
        <w:rPr>
          <w:rFonts w:ascii="Courier New" w:eastAsia="Times New Roman" w:hAnsi="Courier New" w:cs="Courier New"/>
          <w:bCs/>
          <w:color w:val="000000" w:themeColor="text1"/>
          <w:sz w:val="24"/>
          <w:szCs w:val="24"/>
        </w:rPr>
      </w:pPr>
    </w:p>
    <w:p w14:paraId="17C44278" w14:textId="777540E7"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6DEF25A0" w14:textId="4ED61E4D" w:rsidR="002D7A17"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No, it super class instance can’t always be sub-class.</w:t>
      </w:r>
    </w:p>
    <w:p w14:paraId="1EB74240" w14:textId="77777777" w:rsidR="002D7A17" w:rsidRPr="00C646FA" w:rsidRDefault="002D7A17" w:rsidP="002D7A17">
      <w:pPr>
        <w:pStyle w:val="ListParagraph"/>
        <w:ind w:left="430"/>
        <w:jc w:val="both"/>
        <w:rPr>
          <w:rFonts w:ascii="Courier New" w:eastAsia="Times New Roman" w:hAnsi="Courier New" w:cs="Courier New"/>
          <w:bCs/>
          <w:color w:val="000000" w:themeColor="text1"/>
          <w:sz w:val="24"/>
          <w:szCs w:val="24"/>
        </w:rPr>
      </w:pPr>
    </w:p>
    <w:p w14:paraId="5F36AACB" w14:textId="77ACD159"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p>
    <w:p w14:paraId="6CA04C76" w14:textId="23CE2461"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 xml:space="preserve">We know that </w:t>
      </w:r>
      <w:proofErr w:type="spellStart"/>
      <w:r w:rsidR="002D7A17" w:rsidRPr="00A45CFC">
        <w:rPr>
          <w:rFonts w:ascii="Times New Roman" w:eastAsia="Courier New" w:hAnsi="Times New Roman" w:cs="Times New Roman"/>
          <w:sz w:val="24"/>
          <w:szCs w:val="24"/>
        </w:rPr>
        <w:t>GoldenDelicious</w:t>
      </w:r>
      <w:proofErr w:type="spellEnd"/>
      <w:r w:rsidR="002D7A17" w:rsidRPr="00A45CFC">
        <w:rPr>
          <w:rFonts w:ascii="Times New Roman" w:eastAsia="Courier New" w:hAnsi="Times New Roman" w:cs="Times New Roman"/>
          <w:sz w:val="24"/>
          <w:szCs w:val="24"/>
        </w:rPr>
        <w:t xml:space="preserve"> is the sub class of </w:t>
      </w:r>
      <w:proofErr w:type="spellStart"/>
      <w:r w:rsidR="002D7A17" w:rsidRPr="00A45CFC">
        <w:rPr>
          <w:rFonts w:ascii="Times New Roman" w:eastAsia="Courier New" w:hAnsi="Times New Roman" w:cs="Times New Roman"/>
          <w:sz w:val="24"/>
          <w:szCs w:val="24"/>
        </w:rPr>
        <w:t>Apple.Instance</w:t>
      </w:r>
      <w:proofErr w:type="spellEnd"/>
      <w:r w:rsidRPr="00A45CFC">
        <w:rPr>
          <w:rFonts w:ascii="Times New Roman" w:eastAsia="Courier New" w:hAnsi="Times New Roman" w:cs="Times New Roman"/>
          <w:sz w:val="24"/>
          <w:szCs w:val="24"/>
        </w:rPr>
        <w:t xml:space="preserve"> </w:t>
      </w:r>
      <w:r w:rsidR="002D7A17" w:rsidRPr="00A45CFC">
        <w:rPr>
          <w:rFonts w:ascii="Times New Roman" w:eastAsia="Courier New" w:hAnsi="Times New Roman" w:cs="Times New Roman"/>
          <w:sz w:val="24"/>
          <w:szCs w:val="24"/>
        </w:rPr>
        <w:t>of sub class is an instance of super class</w:t>
      </w:r>
    </w:p>
    <w:p w14:paraId="3CED5398"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4F43063C" w14:textId="1035CE4A"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
    <w:p w14:paraId="5F4AF953" w14:textId="10AAFCD2" w:rsidR="002D7A17" w:rsidRPr="00A45CFC" w:rsidRDefault="00660EBF"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proofErr w:type="spellStart"/>
      <w:r w:rsidR="002D7A17" w:rsidRPr="00A45CFC">
        <w:rPr>
          <w:rFonts w:ascii="Times New Roman" w:eastAsia="Courier New" w:hAnsi="Times New Roman" w:cs="Times New Roman"/>
          <w:sz w:val="24"/>
          <w:szCs w:val="24"/>
        </w:rPr>
        <w:t>Yes,fruit</w:t>
      </w:r>
      <w:proofErr w:type="spellEnd"/>
      <w:r w:rsidR="002D7A17" w:rsidRPr="00A45CFC">
        <w:rPr>
          <w:rFonts w:ascii="Times New Roman" w:eastAsia="Courier New" w:hAnsi="Times New Roman" w:cs="Times New Roman"/>
          <w:sz w:val="24"/>
          <w:szCs w:val="24"/>
        </w:rPr>
        <w:t xml:space="preserve"> is an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w:t>
      </w:r>
      <w:proofErr w:type="spellStart"/>
      <w:r w:rsidR="002D7A17" w:rsidRPr="00A45CFC">
        <w:rPr>
          <w:rFonts w:ascii="Times New Roman" w:eastAsia="Courier New" w:hAnsi="Times New Roman" w:cs="Times New Roman"/>
          <w:sz w:val="24"/>
          <w:szCs w:val="24"/>
        </w:rPr>
        <w:t>GoldenDelicious</w:t>
      </w:r>
      <w:proofErr w:type="spellEnd"/>
    </w:p>
    <w:p w14:paraId="7B379C29" w14:textId="77777777" w:rsidR="002D7A17" w:rsidRPr="002D7A17" w:rsidRDefault="002D7A17" w:rsidP="002D7A17">
      <w:pPr>
        <w:pStyle w:val="ListParagraph"/>
        <w:rPr>
          <w:rFonts w:ascii="Courier New" w:eastAsia="Times New Roman" w:hAnsi="Courier New" w:cs="Courier New"/>
          <w:bCs/>
          <w:color w:val="000000" w:themeColor="text1"/>
          <w:sz w:val="24"/>
          <w:szCs w:val="24"/>
        </w:rPr>
      </w:pPr>
    </w:p>
    <w:p w14:paraId="6DEF4BA4"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5953197E" w14:textId="75A3FB1E"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p>
    <w:p w14:paraId="06E66D06" w14:textId="4A42B427"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lastRenderedPageBreak/>
        <w:t xml:space="preserve">Answer - </w:t>
      </w:r>
      <w:r w:rsidR="00363117" w:rsidRPr="00A45CFC">
        <w:rPr>
          <w:rFonts w:ascii="Times New Roman" w:eastAsia="Courier New" w:hAnsi="Times New Roman" w:cs="Times New Roman"/>
          <w:sz w:val="24"/>
          <w:szCs w:val="24"/>
        </w:rPr>
        <w:t>No, as</w:t>
      </w:r>
      <w:r w:rsidR="002D7A17" w:rsidRPr="00A45CFC">
        <w:rPr>
          <w:rFonts w:ascii="Times New Roman" w:eastAsia="Courier New" w:hAnsi="Times New Roman" w:cs="Times New Roman"/>
          <w:sz w:val="24"/>
          <w:szCs w:val="24"/>
        </w:rPr>
        <w:t xml:space="preserve"> fruit is not an instance of McIntosh since it not a superclass of</w:t>
      </w:r>
      <w:r w:rsidR="00363117" w:rsidRPr="00A45CFC">
        <w:rPr>
          <w:rFonts w:ascii="Times New Roman" w:eastAsia="Courier New" w:hAnsi="Times New Roman" w:cs="Times New Roman"/>
          <w:sz w:val="24"/>
          <w:szCs w:val="24"/>
        </w:rPr>
        <w:t xml:space="preserve"> </w:t>
      </w:r>
      <w:proofErr w:type="spellStart"/>
      <w:r w:rsidR="002D7A17" w:rsidRPr="00A45CFC">
        <w:rPr>
          <w:rFonts w:ascii="Times New Roman" w:eastAsia="Courier New" w:hAnsi="Times New Roman" w:cs="Times New Roman"/>
          <w:sz w:val="24"/>
          <w:szCs w:val="24"/>
        </w:rPr>
        <w:t>GoldenDelicious</w:t>
      </w:r>
      <w:proofErr w:type="spellEnd"/>
      <w:r w:rsidR="002D7A17" w:rsidRPr="00A45CFC">
        <w:rPr>
          <w:rFonts w:ascii="Times New Roman" w:eastAsia="Courier New" w:hAnsi="Times New Roman" w:cs="Times New Roman"/>
          <w:sz w:val="24"/>
          <w:szCs w:val="24"/>
        </w:rPr>
        <w:t xml:space="preserve">(Apple is superclass).fruit contains an instance if </w:t>
      </w:r>
      <w:proofErr w:type="spellStart"/>
      <w:r w:rsidR="002D7A17" w:rsidRPr="00A45CFC">
        <w:rPr>
          <w:rFonts w:ascii="Times New Roman" w:eastAsia="Courier New" w:hAnsi="Times New Roman" w:cs="Times New Roman"/>
          <w:sz w:val="24"/>
          <w:szCs w:val="24"/>
        </w:rPr>
        <w:t>GoldenDelicious</w:t>
      </w:r>
      <w:proofErr w:type="spellEnd"/>
    </w:p>
    <w:p w14:paraId="07CD9A45"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6405CD9D" w14:textId="14C491D7"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165C27E4" w14:textId="7C061C5F" w:rsidR="002D7A17" w:rsidRPr="00660EBF" w:rsidRDefault="00660EBF" w:rsidP="00660EBF">
      <w:pPr>
        <w:spacing w:before="240" w:after="240"/>
        <w:jc w:val="both"/>
        <w:rPr>
          <w:rFonts w:ascii="Courier New" w:eastAsia="Courier New" w:hAnsi="Courier New" w:cs="Courier New"/>
          <w:sz w:val="24"/>
          <w:szCs w:val="24"/>
        </w:rPr>
      </w:pPr>
      <w:r w:rsidRPr="00A45CFC">
        <w:rPr>
          <w:rFonts w:ascii="Times New Roman" w:eastAsia="Courier New" w:hAnsi="Times New Roman" w:cs="Times New Roman"/>
          <w:sz w:val="24"/>
          <w:szCs w:val="24"/>
        </w:rPr>
        <w:t xml:space="preserve">Answer- </w:t>
      </w:r>
      <w:r w:rsidR="00363117" w:rsidRPr="00A45CFC">
        <w:rPr>
          <w:rFonts w:ascii="Times New Roman" w:eastAsia="Courier New" w:hAnsi="Times New Roman" w:cs="Times New Roman"/>
          <w:sz w:val="24"/>
          <w:szCs w:val="24"/>
        </w:rPr>
        <w:t>Yes, orange</w:t>
      </w:r>
      <w:r w:rsidR="002D7A17" w:rsidRPr="00A45CFC">
        <w:rPr>
          <w:rFonts w:ascii="Times New Roman" w:eastAsia="Courier New" w:hAnsi="Times New Roman" w:cs="Times New Roman"/>
          <w:sz w:val="24"/>
          <w:szCs w:val="24"/>
        </w:rPr>
        <w:t xml:space="preserve"> is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Orange</w:t>
      </w:r>
      <w:r w:rsidR="002D7A17" w:rsidRPr="00660EBF">
        <w:rPr>
          <w:rFonts w:ascii="Courier New" w:eastAsia="Courier New" w:hAnsi="Courier New" w:cs="Courier New"/>
          <w:sz w:val="24"/>
          <w:szCs w:val="24"/>
        </w:rPr>
        <w:t>.</w:t>
      </w:r>
    </w:p>
    <w:p w14:paraId="5A0F372D"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4DADEDE1" w14:textId="10292CE4"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p>
    <w:p w14:paraId="59FB4F2F" w14:textId="7C817157"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Times New Roman" w:hAnsi="Times New Roman" w:cs="Times New Roman"/>
          <w:bCs/>
          <w:color w:val="000000" w:themeColor="text1"/>
          <w:sz w:val="24"/>
          <w:szCs w:val="24"/>
        </w:rPr>
        <w:t xml:space="preserve">Answer- </w:t>
      </w:r>
      <w:r w:rsidR="00363117" w:rsidRPr="00A45CFC">
        <w:rPr>
          <w:rFonts w:ascii="Times New Roman" w:eastAsia="Courier New" w:hAnsi="Times New Roman" w:cs="Times New Roman"/>
          <w:sz w:val="24"/>
          <w:szCs w:val="24"/>
        </w:rPr>
        <w:t>Yes, Orange</w:t>
      </w:r>
      <w:r w:rsidR="002D7A17" w:rsidRPr="00A45CFC">
        <w:rPr>
          <w:rFonts w:ascii="Times New Roman" w:eastAsia="Courier New" w:hAnsi="Times New Roman" w:cs="Times New Roman"/>
          <w:sz w:val="24"/>
          <w:szCs w:val="24"/>
        </w:rPr>
        <w:t xml:space="preserve"> object is an instance of Orange. Orange is a sub class of Fruit so orange </w:t>
      </w:r>
      <w:proofErr w:type="spellStart"/>
      <w:r w:rsidR="002D7A17" w:rsidRPr="00A45CFC">
        <w:rPr>
          <w:rFonts w:ascii="Times New Roman" w:eastAsia="Courier New" w:hAnsi="Times New Roman" w:cs="Times New Roman"/>
          <w:sz w:val="24"/>
          <w:szCs w:val="24"/>
        </w:rPr>
        <w:t>instanceof</w:t>
      </w:r>
      <w:proofErr w:type="spellEnd"/>
      <w:r w:rsidR="002D7A17" w:rsidRPr="00A45CFC">
        <w:rPr>
          <w:rFonts w:ascii="Times New Roman" w:eastAsia="Courier New" w:hAnsi="Times New Roman" w:cs="Times New Roman"/>
          <w:sz w:val="24"/>
          <w:szCs w:val="24"/>
        </w:rPr>
        <w:t xml:space="preserve"> Fruit</w:t>
      </w:r>
    </w:p>
    <w:p w14:paraId="2CDF5E16" w14:textId="1919B3F0" w:rsidR="002D7A17" w:rsidRPr="002D7A17" w:rsidRDefault="002D7A17" w:rsidP="002D7A17">
      <w:pPr>
        <w:jc w:val="both"/>
        <w:rPr>
          <w:rFonts w:ascii="Courier New" w:eastAsia="Times New Roman" w:hAnsi="Courier New" w:cs="Courier New"/>
          <w:bCs/>
          <w:color w:val="000000" w:themeColor="text1"/>
          <w:sz w:val="24"/>
          <w:szCs w:val="24"/>
        </w:rPr>
      </w:pPr>
    </w:p>
    <w:p w14:paraId="248BB585" w14:textId="51B72F01" w:rsidR="00C646FA" w:rsidRDefault="00C646FA" w:rsidP="002D7A17">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p>
    <w:p w14:paraId="13452A4E" w14:textId="62BE473B" w:rsidR="002D7A17" w:rsidRPr="00A45CFC" w:rsidRDefault="00660EBF" w:rsidP="00660EBF">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D7A17" w:rsidRPr="00A45CFC">
        <w:rPr>
          <w:rFonts w:ascii="Times New Roman" w:eastAsia="Courier New" w:hAnsi="Times New Roman" w:cs="Times New Roman"/>
          <w:sz w:val="24"/>
          <w:szCs w:val="24"/>
        </w:rPr>
        <w:t xml:space="preserve">No, here Apple is not an super class of </w:t>
      </w:r>
      <w:r w:rsidR="00363117" w:rsidRPr="00A45CFC">
        <w:rPr>
          <w:rFonts w:ascii="Times New Roman" w:eastAsia="Courier New" w:hAnsi="Times New Roman" w:cs="Times New Roman"/>
          <w:sz w:val="24"/>
          <w:szCs w:val="24"/>
        </w:rPr>
        <w:t>Orange (</w:t>
      </w:r>
      <w:r w:rsidR="002D7A17" w:rsidRPr="00A45CFC">
        <w:rPr>
          <w:rFonts w:ascii="Times New Roman" w:eastAsia="Courier New" w:hAnsi="Times New Roman" w:cs="Times New Roman"/>
          <w:sz w:val="24"/>
          <w:szCs w:val="24"/>
        </w:rPr>
        <w:t>object orange contains instance of class Orange)</w:t>
      </w:r>
    </w:p>
    <w:p w14:paraId="748948B5" w14:textId="77777777" w:rsidR="002D7A17" w:rsidRPr="002D7A17" w:rsidRDefault="002D7A17" w:rsidP="002D7A17">
      <w:pPr>
        <w:jc w:val="both"/>
        <w:rPr>
          <w:rFonts w:ascii="Courier New" w:eastAsia="Times New Roman" w:hAnsi="Courier New" w:cs="Courier New"/>
          <w:bCs/>
          <w:color w:val="000000" w:themeColor="text1"/>
          <w:sz w:val="24"/>
          <w:szCs w:val="24"/>
        </w:rPr>
      </w:pPr>
    </w:p>
    <w:p w14:paraId="1EBF6E8F" w14:textId="4A89B7E0"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p>
    <w:p w14:paraId="2A060929" w14:textId="176F4F2B" w:rsidR="00232D32" w:rsidRPr="00660EBF" w:rsidRDefault="00660EBF" w:rsidP="00660EBF">
      <w:pPr>
        <w:spacing w:before="240" w:after="240"/>
        <w:jc w:val="both"/>
        <w:rPr>
          <w:rFonts w:ascii="Courier New" w:eastAsia="Courier New" w:hAnsi="Courier New" w:cs="Courier New"/>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Fruit can invoke method orange but orange cannot as orange is not an instance of Apple whereas fruit is an instance of Apple</w:t>
      </w:r>
      <w:r w:rsidR="00232D32" w:rsidRPr="00660EBF">
        <w:rPr>
          <w:rFonts w:ascii="Courier New" w:eastAsia="Courier New" w:hAnsi="Courier New" w:cs="Courier New"/>
          <w:sz w:val="24"/>
          <w:szCs w:val="24"/>
        </w:rPr>
        <w:t>.</w:t>
      </w:r>
    </w:p>
    <w:p w14:paraId="50438D1F"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3101231D" w14:textId="05B40B6A"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Suppose the method </w:t>
      </w:r>
      <w:proofErr w:type="spellStart"/>
      <w:r w:rsidRPr="00C646FA">
        <w:rPr>
          <w:rFonts w:ascii="Courier New" w:eastAsia="Times New Roman" w:hAnsi="Courier New" w:cs="Courier New"/>
          <w:bCs/>
          <w:color w:val="000000" w:themeColor="text1"/>
          <w:sz w:val="24"/>
          <w:szCs w:val="24"/>
        </w:rPr>
        <w:t>makeOrangeJuice</w:t>
      </w:r>
      <w:proofErr w:type="spellEnd"/>
      <w:r w:rsidRPr="00C646FA">
        <w:rPr>
          <w:rFonts w:ascii="Courier New" w:eastAsia="Times New Roman" w:hAnsi="Courier New" w:cs="Courier New"/>
          <w:bCs/>
          <w:color w:val="000000" w:themeColor="text1"/>
          <w:sz w:val="24"/>
          <w:szCs w:val="24"/>
        </w:rPr>
        <w:t xml:space="preserv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p>
    <w:p w14:paraId="3C981318" w14:textId="365DBC50" w:rsidR="00232D32"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 xml:space="preserve">The object orange is an instance of the class Orange therefore, orange can invoke </w:t>
      </w:r>
      <w:proofErr w:type="spellStart"/>
      <w:r w:rsidR="00232D32" w:rsidRPr="00A45CFC">
        <w:rPr>
          <w:rFonts w:ascii="Times New Roman" w:eastAsia="Courier New" w:hAnsi="Times New Roman" w:cs="Times New Roman"/>
          <w:sz w:val="24"/>
          <w:szCs w:val="24"/>
        </w:rPr>
        <w:t>makeOrangeJuice</w:t>
      </w:r>
      <w:proofErr w:type="spellEnd"/>
      <w:r w:rsidR="00232D32" w:rsidRPr="00A45CFC">
        <w:rPr>
          <w:rFonts w:ascii="Times New Roman" w:eastAsia="Courier New" w:hAnsi="Times New Roman" w:cs="Times New Roman"/>
          <w:sz w:val="24"/>
          <w:szCs w:val="24"/>
        </w:rPr>
        <w:t xml:space="preserve"> method whereas fruit is not an instance of Orange so it cannot.</w:t>
      </w:r>
    </w:p>
    <w:p w14:paraId="450E2BAB" w14:textId="77777777" w:rsidR="00B84A4A" w:rsidRPr="00363117" w:rsidRDefault="00B84A4A" w:rsidP="00363117">
      <w:pPr>
        <w:spacing w:before="240" w:after="240"/>
        <w:jc w:val="both"/>
        <w:rPr>
          <w:rFonts w:ascii="Courier New" w:eastAsia="Courier New" w:hAnsi="Courier New" w:cs="Courier New"/>
          <w:sz w:val="24"/>
          <w:szCs w:val="24"/>
        </w:rPr>
      </w:pPr>
    </w:p>
    <w:p w14:paraId="152D4B72"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13ACEE19" w14:textId="455ABBCE"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Orange p = new Apple() legal?</w:t>
      </w:r>
    </w:p>
    <w:p w14:paraId="17E4CA38" w14:textId="764DC6A6" w:rsidR="00232D32" w:rsidRPr="00A45CFC" w:rsidRDefault="00363117" w:rsidP="00363117">
      <w:pPr>
        <w:spacing w:before="240" w:after="240"/>
        <w:jc w:val="both"/>
        <w:rPr>
          <w:rFonts w:ascii="Times New Roman" w:eastAsia="Courier New" w:hAnsi="Times New Roman" w:cs="Times New Roman"/>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Illegal Statement, instance of Apple cannot be assigned to object of orange class because Apple is not a sub class of Orange</w:t>
      </w:r>
    </w:p>
    <w:p w14:paraId="6487B5EA"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6C36F166" w14:textId="5F8823AC" w:rsidR="00C646FA" w:rsidRDefault="00C646FA" w:rsidP="00232D32">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McIntosh p = new Apple() legal?</w:t>
      </w:r>
    </w:p>
    <w:p w14:paraId="446BB238" w14:textId="7AD383A6" w:rsidR="00232D32" w:rsidRPr="00A45CFC" w:rsidRDefault="00363117" w:rsidP="00363117">
      <w:pPr>
        <w:spacing w:before="240" w:after="240"/>
        <w:jc w:val="both"/>
        <w:rPr>
          <w:rFonts w:ascii="Times New Roman" w:eastAsia="Courier New" w:hAnsi="Times New Roman" w:cs="Times New Roman"/>
          <w:b/>
          <w:sz w:val="24"/>
          <w:szCs w:val="24"/>
        </w:rPr>
      </w:pPr>
      <w:r w:rsidRPr="00A45CFC">
        <w:rPr>
          <w:rFonts w:ascii="Times New Roman" w:eastAsia="Courier New" w:hAnsi="Times New Roman" w:cs="Times New Roman"/>
          <w:sz w:val="24"/>
          <w:szCs w:val="24"/>
        </w:rPr>
        <w:t xml:space="preserve">Answer- </w:t>
      </w:r>
      <w:r w:rsidR="00232D32" w:rsidRPr="00A45CFC">
        <w:rPr>
          <w:rFonts w:ascii="Times New Roman" w:eastAsia="Courier New" w:hAnsi="Times New Roman" w:cs="Times New Roman"/>
          <w:sz w:val="24"/>
          <w:szCs w:val="24"/>
        </w:rPr>
        <w:t xml:space="preserve">Illegal </w:t>
      </w:r>
      <w:proofErr w:type="spellStart"/>
      <w:r w:rsidR="00232D32" w:rsidRPr="00A45CFC">
        <w:rPr>
          <w:rFonts w:ascii="Times New Roman" w:eastAsia="Courier New" w:hAnsi="Times New Roman" w:cs="Times New Roman"/>
          <w:sz w:val="24"/>
          <w:szCs w:val="24"/>
        </w:rPr>
        <w:t>Statement,super</w:t>
      </w:r>
      <w:proofErr w:type="spellEnd"/>
      <w:r w:rsidR="00232D32" w:rsidRPr="00A45CFC">
        <w:rPr>
          <w:rFonts w:ascii="Times New Roman" w:eastAsia="Courier New" w:hAnsi="Times New Roman" w:cs="Times New Roman"/>
          <w:sz w:val="24"/>
          <w:szCs w:val="24"/>
        </w:rPr>
        <w:t xml:space="preserve"> class(Apple) instance cannot be assigned to sub-class reference(McIntosh)</w:t>
      </w:r>
    </w:p>
    <w:p w14:paraId="61FDC554" w14:textId="77777777" w:rsidR="00232D32" w:rsidRPr="00232D32" w:rsidRDefault="00232D32" w:rsidP="00232D32">
      <w:pPr>
        <w:jc w:val="both"/>
        <w:rPr>
          <w:rFonts w:ascii="Courier New" w:eastAsia="Times New Roman" w:hAnsi="Courier New" w:cs="Courier New"/>
          <w:bCs/>
          <w:color w:val="000000" w:themeColor="text1"/>
          <w:sz w:val="24"/>
          <w:szCs w:val="24"/>
        </w:rPr>
      </w:pPr>
    </w:p>
    <w:p w14:paraId="12D7B85D" w14:textId="77777777" w:rsidR="006E7B44"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m. Is the statement Apple p = new McIntosh() legal?</w:t>
      </w:r>
    </w:p>
    <w:p w14:paraId="78C8873F" w14:textId="6C16224B" w:rsidR="00116A42" w:rsidRPr="00A45CFC" w:rsidRDefault="00363117" w:rsidP="00363117">
      <w:pPr>
        <w:jc w:val="both"/>
        <w:rPr>
          <w:rFonts w:ascii="Times New Roman" w:eastAsia="Times New Roman" w:hAnsi="Times New Roman" w:cs="Times New Roman"/>
          <w:bCs/>
          <w:color w:val="000000" w:themeColor="text1"/>
          <w:sz w:val="24"/>
          <w:szCs w:val="24"/>
        </w:rPr>
      </w:pPr>
      <w:r w:rsidRPr="00A45CFC">
        <w:rPr>
          <w:rFonts w:ascii="Times New Roman" w:eastAsia="Times New Roman" w:hAnsi="Times New Roman" w:cs="Times New Roman"/>
          <w:bCs/>
          <w:color w:val="000000" w:themeColor="text1"/>
          <w:sz w:val="24"/>
          <w:szCs w:val="24"/>
        </w:rPr>
        <w:t xml:space="preserve">Answer- </w:t>
      </w:r>
      <w:r w:rsidR="00232D32" w:rsidRPr="00A45CFC">
        <w:rPr>
          <w:rFonts w:ascii="Times New Roman" w:eastAsia="Courier New" w:hAnsi="Times New Roman" w:cs="Times New Roman"/>
          <w:sz w:val="24"/>
          <w:szCs w:val="24"/>
        </w:rPr>
        <w:t>legal Statement, Apple is the super-class for class McIntosh and assignment of the instance of a sub-class to an object of the super class is possible.</w:t>
      </w:r>
      <w:r w:rsidR="00116A42" w:rsidRPr="00A45CFC">
        <w:rPr>
          <w:rFonts w:ascii="Times New Roman" w:eastAsia="Times New Roman" w:hAnsi="Times New Roman" w:cs="Times New Roman"/>
          <w:bCs/>
          <w:color w:val="000000" w:themeColor="text1"/>
          <w:sz w:val="24"/>
          <w:szCs w:val="24"/>
        </w:rPr>
        <w:br w:type="page"/>
      </w:r>
    </w:p>
    <w:p w14:paraId="54B3A942" w14:textId="77777777" w:rsidR="000C4844" w:rsidRPr="00C646FA" w:rsidRDefault="000C4844" w:rsidP="00622347">
      <w:pPr>
        <w:pStyle w:val="ListParagraph"/>
        <w:ind w:left="360" w:firstLine="360"/>
        <w:jc w:val="both"/>
        <w:rPr>
          <w:rFonts w:ascii="Courier New" w:eastAsia="Times New Roman" w:hAnsi="Courier New" w:cs="Courier New"/>
          <w:bCs/>
          <w:color w:val="000000" w:themeColor="text1"/>
          <w:sz w:val="24"/>
          <w:szCs w:val="24"/>
        </w:rPr>
      </w:pPr>
    </w:p>
    <w:p w14:paraId="3FF97652" w14:textId="2EEC3A5B"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591D7A00" w14:textId="2BD047BA" w:rsidR="00FF4685" w:rsidRPr="00B84A4A" w:rsidRDefault="0031739B"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3F34D221" w14:textId="77777777" w:rsidR="00F556B4" w:rsidRPr="00B84A4A" w:rsidRDefault="00FF4685" w:rsidP="00631329">
      <w:pPr>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p>
    <w:p w14:paraId="1B0D88B5" w14:textId="21A03726" w:rsidR="00FF4685" w:rsidRDefault="00FF4685" w:rsidP="00631329">
      <w:pPr>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 xml:space="preserve">First, a circle class is created with methods for getting the area and radius, and then a </w:t>
      </w:r>
      <w:proofErr w:type="spellStart"/>
      <w:r w:rsidR="00F556B4" w:rsidRPr="00B84A4A">
        <w:rPr>
          <w:rFonts w:ascii="Times New Roman" w:eastAsia="Times New Roman" w:hAnsi="Times New Roman" w:cs="Times New Roman"/>
          <w:bCs/>
          <w:color w:val="000000" w:themeColor="text1"/>
          <w:sz w:val="24"/>
          <w:szCs w:val="24"/>
        </w:rPr>
        <w:t>C</w:t>
      </w:r>
      <w:r w:rsidRPr="00B84A4A">
        <w:rPr>
          <w:rFonts w:ascii="Times New Roman" w:eastAsia="Times New Roman" w:hAnsi="Times New Roman" w:cs="Times New Roman"/>
          <w:bCs/>
          <w:color w:val="000000" w:themeColor="text1"/>
          <w:sz w:val="24"/>
          <w:szCs w:val="24"/>
        </w:rPr>
        <w:t>omparable</w:t>
      </w:r>
      <w:r w:rsidR="00F556B4" w:rsidRPr="00B84A4A">
        <w:rPr>
          <w:rFonts w:ascii="Times New Roman" w:eastAsia="Times New Roman" w:hAnsi="Times New Roman" w:cs="Times New Roman"/>
          <w:bCs/>
          <w:color w:val="000000" w:themeColor="text1"/>
          <w:sz w:val="24"/>
          <w:szCs w:val="24"/>
        </w:rPr>
        <w:t>C</w:t>
      </w:r>
      <w:r w:rsidRPr="00B84A4A">
        <w:rPr>
          <w:rFonts w:ascii="Times New Roman" w:eastAsia="Times New Roman" w:hAnsi="Times New Roman" w:cs="Times New Roman"/>
          <w:bCs/>
          <w:color w:val="000000" w:themeColor="text1"/>
          <w:sz w:val="24"/>
          <w:szCs w:val="24"/>
        </w:rPr>
        <w:t>ircle</w:t>
      </w:r>
      <w:proofErr w:type="spellEnd"/>
      <w:r w:rsidRPr="00B84A4A">
        <w:rPr>
          <w:rFonts w:ascii="Times New Roman" w:eastAsia="Times New Roman" w:hAnsi="Times New Roman" w:cs="Times New Roman"/>
          <w:bCs/>
          <w:color w:val="000000" w:themeColor="text1"/>
          <w:sz w:val="24"/>
          <w:szCs w:val="24"/>
        </w:rPr>
        <w:t xml:space="preserve"> class is created with methods for comparing the radius and area of the circles. Then, in a driver class, all of these methods are named, and finally, print statements are provided to give us the output.</w:t>
      </w:r>
    </w:p>
    <w:p w14:paraId="54FE09D6" w14:textId="77777777" w:rsidR="00B84A4A" w:rsidRPr="00B84A4A" w:rsidRDefault="00B84A4A" w:rsidP="00631329">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631329" w14:paraId="2B684576" w14:textId="77777777" w:rsidTr="00631329">
        <w:tc>
          <w:tcPr>
            <w:tcW w:w="9350" w:type="dxa"/>
          </w:tcPr>
          <w:p w14:paraId="30535E8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095E82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09C1C62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69DB11C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144673D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DD793F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Question05;</w:t>
            </w:r>
          </w:p>
          <w:p w14:paraId="02544ACB"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76C5FC2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466422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2058E2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2A2AD41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8176E7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public class Circle {</w:t>
            </w:r>
          </w:p>
          <w:p w14:paraId="45F5C29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private double radius;</w:t>
            </w:r>
          </w:p>
          <w:p w14:paraId="00370243"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95E6AE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Circle(double radius) {</w:t>
            </w:r>
          </w:p>
          <w:p w14:paraId="1638F4D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this.radius</w:t>
            </w:r>
            <w:proofErr w:type="spellEnd"/>
            <w:r w:rsidRPr="00B84A4A">
              <w:rPr>
                <w:rFonts w:ascii="Courier New" w:eastAsia="Times New Roman" w:hAnsi="Courier New" w:cs="Courier New"/>
                <w:bCs/>
                <w:color w:val="000000" w:themeColor="text1"/>
                <w:sz w:val="20"/>
                <w:szCs w:val="20"/>
              </w:rPr>
              <w:t xml:space="preserve"> = radius;</w:t>
            </w:r>
          </w:p>
          <w:p w14:paraId="2215D62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AC5DEFA"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407EED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double </w:t>
            </w:r>
            <w:proofErr w:type="spellStart"/>
            <w:r w:rsidRPr="00B84A4A">
              <w:rPr>
                <w:rFonts w:ascii="Courier New" w:eastAsia="Times New Roman" w:hAnsi="Courier New" w:cs="Courier New"/>
                <w:bCs/>
                <w:color w:val="000000" w:themeColor="text1"/>
                <w:sz w:val="20"/>
                <w:szCs w:val="20"/>
              </w:rPr>
              <w:t>getRadius</w:t>
            </w:r>
            <w:proofErr w:type="spellEnd"/>
            <w:r w:rsidRPr="00B84A4A">
              <w:rPr>
                <w:rFonts w:ascii="Courier New" w:eastAsia="Times New Roman" w:hAnsi="Courier New" w:cs="Courier New"/>
                <w:bCs/>
                <w:color w:val="000000" w:themeColor="text1"/>
                <w:sz w:val="20"/>
                <w:szCs w:val="20"/>
              </w:rPr>
              <w:t>() {</w:t>
            </w:r>
          </w:p>
          <w:p w14:paraId="4F6390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radius;</w:t>
            </w:r>
          </w:p>
          <w:p w14:paraId="39ABF7F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5537FD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3F5B2F4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void </w:t>
            </w:r>
            <w:proofErr w:type="spellStart"/>
            <w:r w:rsidRPr="00B84A4A">
              <w:rPr>
                <w:rFonts w:ascii="Courier New" w:eastAsia="Times New Roman" w:hAnsi="Courier New" w:cs="Courier New"/>
                <w:bCs/>
                <w:color w:val="000000" w:themeColor="text1"/>
                <w:sz w:val="20"/>
                <w:szCs w:val="20"/>
              </w:rPr>
              <w:t>setRadius</w:t>
            </w:r>
            <w:proofErr w:type="spellEnd"/>
            <w:r w:rsidRPr="00B84A4A">
              <w:rPr>
                <w:rFonts w:ascii="Courier New" w:eastAsia="Times New Roman" w:hAnsi="Courier New" w:cs="Courier New"/>
                <w:bCs/>
                <w:color w:val="000000" w:themeColor="text1"/>
                <w:sz w:val="20"/>
                <w:szCs w:val="20"/>
              </w:rPr>
              <w:t>(double radius) {</w:t>
            </w:r>
          </w:p>
          <w:p w14:paraId="28323D3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this.radius</w:t>
            </w:r>
            <w:proofErr w:type="spellEnd"/>
            <w:r w:rsidRPr="00B84A4A">
              <w:rPr>
                <w:rFonts w:ascii="Courier New" w:eastAsia="Times New Roman" w:hAnsi="Courier New" w:cs="Courier New"/>
                <w:bCs/>
                <w:color w:val="000000" w:themeColor="text1"/>
                <w:sz w:val="20"/>
                <w:szCs w:val="20"/>
              </w:rPr>
              <w:t xml:space="preserve"> = radius;</w:t>
            </w:r>
          </w:p>
          <w:p w14:paraId="2A625EB0"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AD75045"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12F21B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double </w:t>
            </w:r>
            <w:proofErr w:type="spellStart"/>
            <w:r w:rsidRPr="00B84A4A">
              <w:rPr>
                <w:rFonts w:ascii="Courier New" w:eastAsia="Times New Roman" w:hAnsi="Courier New" w:cs="Courier New"/>
                <w:bCs/>
                <w:color w:val="000000" w:themeColor="text1"/>
                <w:sz w:val="20"/>
                <w:szCs w:val="20"/>
              </w:rPr>
              <w:t>getArea</w:t>
            </w:r>
            <w:proofErr w:type="spellEnd"/>
            <w:r w:rsidRPr="00B84A4A">
              <w:rPr>
                <w:rFonts w:ascii="Courier New" w:eastAsia="Times New Roman" w:hAnsi="Courier New" w:cs="Courier New"/>
                <w:bCs/>
                <w:color w:val="000000" w:themeColor="text1"/>
                <w:sz w:val="20"/>
                <w:szCs w:val="20"/>
              </w:rPr>
              <w:t>() {</w:t>
            </w:r>
          </w:p>
          <w:p w14:paraId="182E0BC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w:t>
            </w:r>
            <w:proofErr w:type="spellStart"/>
            <w:r w:rsidRPr="00B84A4A">
              <w:rPr>
                <w:rFonts w:ascii="Courier New" w:eastAsia="Times New Roman" w:hAnsi="Courier New" w:cs="Courier New"/>
                <w:bCs/>
                <w:color w:val="000000" w:themeColor="text1"/>
                <w:sz w:val="20"/>
                <w:szCs w:val="20"/>
              </w:rPr>
              <w:t>Math.PI</w:t>
            </w:r>
            <w:proofErr w:type="spellEnd"/>
            <w:r w:rsidRPr="00B84A4A">
              <w:rPr>
                <w:rFonts w:ascii="Courier New" w:eastAsia="Times New Roman" w:hAnsi="Courier New" w:cs="Courier New"/>
                <w:bCs/>
                <w:color w:val="000000" w:themeColor="text1"/>
                <w:sz w:val="20"/>
                <w:szCs w:val="20"/>
              </w:rPr>
              <w:t xml:space="preserve"> * radius * radius;</w:t>
            </w:r>
          </w:p>
          <w:p w14:paraId="3985B88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A046BC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948B2B6"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BAF3AD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5C71083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77553C6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1BFC645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3CA2146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30F49E9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Question05;</w:t>
            </w:r>
          </w:p>
          <w:p w14:paraId="3375AA8D"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441CC1E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E48B81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6CAB154"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0901CA1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4B2C7B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extends Circle implements Comparable&lt;</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&gt; {</w:t>
            </w:r>
          </w:p>
          <w:p w14:paraId="79A5B9BC"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65D348D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(double radius) {</w:t>
            </w:r>
          </w:p>
          <w:p w14:paraId="759E87D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super(radius);</w:t>
            </w:r>
          </w:p>
          <w:p w14:paraId="5DCF4416"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73E45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400AFFF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@Override</w:t>
            </w:r>
          </w:p>
          <w:p w14:paraId="0109BEF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String </w:t>
            </w:r>
            <w:proofErr w:type="spellStart"/>
            <w:r w:rsidRPr="00B84A4A">
              <w:rPr>
                <w:rFonts w:ascii="Courier New" w:eastAsia="Times New Roman" w:hAnsi="Courier New" w:cs="Courier New"/>
                <w:bCs/>
                <w:color w:val="000000" w:themeColor="text1"/>
                <w:sz w:val="20"/>
                <w:szCs w:val="20"/>
              </w:rPr>
              <w:t>toString</w:t>
            </w:r>
            <w:proofErr w:type="spellEnd"/>
            <w:r w:rsidRPr="00B84A4A">
              <w:rPr>
                <w:rFonts w:ascii="Courier New" w:eastAsia="Times New Roman" w:hAnsi="Courier New" w:cs="Courier New"/>
                <w:bCs/>
                <w:color w:val="000000" w:themeColor="text1"/>
                <w:sz w:val="20"/>
                <w:szCs w:val="20"/>
              </w:rPr>
              <w:t>() {</w:t>
            </w:r>
          </w:p>
          <w:p w14:paraId="6DEF80E3"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"Radius of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 " + </w:t>
            </w:r>
            <w:proofErr w:type="spellStart"/>
            <w:r w:rsidRPr="00B84A4A">
              <w:rPr>
                <w:rFonts w:ascii="Courier New" w:eastAsia="Times New Roman" w:hAnsi="Courier New" w:cs="Courier New"/>
                <w:bCs/>
                <w:color w:val="000000" w:themeColor="text1"/>
                <w:sz w:val="20"/>
                <w:szCs w:val="20"/>
              </w:rPr>
              <w:t>getRadius</w:t>
            </w:r>
            <w:proofErr w:type="spellEnd"/>
            <w:r w:rsidRPr="00B84A4A">
              <w:rPr>
                <w:rFonts w:ascii="Courier New" w:eastAsia="Times New Roman" w:hAnsi="Courier New" w:cs="Courier New"/>
                <w:bCs/>
                <w:color w:val="000000" w:themeColor="text1"/>
                <w:sz w:val="20"/>
                <w:szCs w:val="20"/>
              </w:rPr>
              <w:t>() + "}";</w:t>
            </w:r>
          </w:p>
          <w:p w14:paraId="1830740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5E04E1F"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5921AE5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@Override</w:t>
            </w:r>
          </w:p>
          <w:p w14:paraId="7C2AFAF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int </w:t>
            </w:r>
            <w:proofErr w:type="spellStart"/>
            <w:r w:rsidRPr="00B84A4A">
              <w:rPr>
                <w:rFonts w:ascii="Courier New" w:eastAsia="Times New Roman" w:hAnsi="Courier New" w:cs="Courier New"/>
                <w:bCs/>
                <w:color w:val="000000" w:themeColor="text1"/>
                <w:sz w:val="20"/>
                <w:szCs w:val="20"/>
              </w:rPr>
              <w:t>compareTo</w:t>
            </w:r>
            <w:proofErr w:type="spellEnd"/>
            <w:r w:rsidRPr="00B84A4A">
              <w:rPr>
                <w:rFonts w:ascii="Courier New" w:eastAsia="Times New Roman" w:hAnsi="Courier New" w:cs="Courier New"/>
                <w:bCs/>
                <w:color w:val="000000" w:themeColor="text1"/>
                <w:sz w:val="20"/>
                <w:szCs w:val="20"/>
              </w:rPr>
              <w:t>(</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 {</w:t>
            </w:r>
          </w:p>
          <w:p w14:paraId="17EB36D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return </w:t>
            </w:r>
            <w:proofErr w:type="spellStart"/>
            <w:r w:rsidRPr="00B84A4A">
              <w:rPr>
                <w:rFonts w:ascii="Courier New" w:eastAsia="Times New Roman" w:hAnsi="Courier New" w:cs="Courier New"/>
                <w:bCs/>
                <w:color w:val="000000" w:themeColor="text1"/>
                <w:sz w:val="20"/>
                <w:szCs w:val="20"/>
              </w:rPr>
              <w:t>Double.compare</w:t>
            </w:r>
            <w:proofErr w:type="spellEnd"/>
            <w:r w:rsidRPr="00B84A4A">
              <w:rPr>
                <w:rFonts w:ascii="Courier New" w:eastAsia="Times New Roman" w:hAnsi="Courier New" w:cs="Courier New"/>
                <w:bCs/>
                <w:color w:val="000000" w:themeColor="text1"/>
                <w:sz w:val="20"/>
                <w:szCs w:val="20"/>
              </w:rPr>
              <w:t>(</w:t>
            </w:r>
            <w:proofErr w:type="spellStart"/>
            <w:r w:rsidRPr="00B84A4A">
              <w:rPr>
                <w:rFonts w:ascii="Courier New" w:eastAsia="Times New Roman" w:hAnsi="Courier New" w:cs="Courier New"/>
                <w:bCs/>
                <w:color w:val="000000" w:themeColor="text1"/>
                <w:sz w:val="20"/>
                <w:szCs w:val="20"/>
              </w:rPr>
              <w:t>getArea</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circle.getArea</w:t>
            </w:r>
            <w:proofErr w:type="spellEnd"/>
            <w:r w:rsidRPr="00B84A4A">
              <w:rPr>
                <w:rFonts w:ascii="Courier New" w:eastAsia="Times New Roman" w:hAnsi="Courier New" w:cs="Courier New"/>
                <w:bCs/>
                <w:color w:val="000000" w:themeColor="text1"/>
                <w:sz w:val="20"/>
                <w:szCs w:val="20"/>
              </w:rPr>
              <w:t>());</w:t>
            </w:r>
          </w:p>
          <w:p w14:paraId="35A2BC4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ADFE7E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08DA44D"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6BD8D7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30E7CAF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4762584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22E22B0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5999C06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A77EC5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Question05;</w:t>
            </w:r>
          </w:p>
          <w:p w14:paraId="65B392A9"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350E465F"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FAE705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218C4E5"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6B4678CE"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9955B1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TestDriver</w:t>
            </w:r>
            <w:proofErr w:type="spellEnd"/>
            <w:r w:rsidRPr="00B84A4A">
              <w:rPr>
                <w:rFonts w:ascii="Courier New" w:eastAsia="Times New Roman" w:hAnsi="Courier New" w:cs="Courier New"/>
                <w:bCs/>
                <w:color w:val="000000" w:themeColor="text1"/>
                <w:sz w:val="20"/>
                <w:szCs w:val="20"/>
              </w:rPr>
              <w:t xml:space="preserve"> {</w:t>
            </w:r>
          </w:p>
          <w:p w14:paraId="41D45CB1"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0AF4DC4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EB256F1"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4ABE57A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334B3E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main(String[]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17E6546D"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A419337"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circle1 = new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(3);</w:t>
            </w:r>
          </w:p>
          <w:p w14:paraId="40B9AFF9"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circle2 = new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(7);</w:t>
            </w:r>
          </w:p>
          <w:p w14:paraId="2EA0BB33"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
          <w:p w14:paraId="673A61E6"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("biggest instance " + </w:t>
            </w:r>
            <w:proofErr w:type="spellStart"/>
            <w:r w:rsidRPr="00B84A4A">
              <w:rPr>
                <w:rFonts w:ascii="Courier New" w:eastAsia="Times New Roman" w:hAnsi="Courier New" w:cs="Courier New"/>
                <w:bCs/>
                <w:color w:val="000000" w:themeColor="text1"/>
                <w:sz w:val="20"/>
                <w:szCs w:val="20"/>
              </w:rPr>
              <w:t>findLargest</w:t>
            </w:r>
            <w:proofErr w:type="spellEnd"/>
            <w:r w:rsidRPr="00B84A4A">
              <w:rPr>
                <w:rFonts w:ascii="Courier New" w:eastAsia="Times New Roman" w:hAnsi="Courier New" w:cs="Courier New"/>
                <w:bCs/>
                <w:color w:val="000000" w:themeColor="text1"/>
                <w:sz w:val="20"/>
                <w:szCs w:val="20"/>
              </w:rPr>
              <w:t>(circle1, circle2));</w:t>
            </w:r>
          </w:p>
          <w:p w14:paraId="45CAB49B"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C7F8869" w14:textId="77777777" w:rsidR="00631329" w:rsidRPr="00B84A4A" w:rsidRDefault="00631329" w:rsidP="00631329">
            <w:pPr>
              <w:jc w:val="both"/>
              <w:rPr>
                <w:rFonts w:ascii="Courier New" w:eastAsia="Times New Roman" w:hAnsi="Courier New" w:cs="Courier New"/>
                <w:bCs/>
                <w:color w:val="000000" w:themeColor="text1"/>
                <w:sz w:val="20"/>
                <w:szCs w:val="20"/>
              </w:rPr>
            </w:pPr>
          </w:p>
          <w:p w14:paraId="13A0DF6A"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String </w:t>
            </w:r>
            <w:proofErr w:type="spellStart"/>
            <w:r w:rsidRPr="00B84A4A">
              <w:rPr>
                <w:rFonts w:ascii="Courier New" w:eastAsia="Times New Roman" w:hAnsi="Courier New" w:cs="Courier New"/>
                <w:bCs/>
                <w:color w:val="000000" w:themeColor="text1"/>
                <w:sz w:val="20"/>
                <w:szCs w:val="20"/>
              </w:rPr>
              <w:t>findLargest</w:t>
            </w:r>
            <w:proofErr w:type="spellEnd"/>
            <w:r w:rsidRPr="00B84A4A">
              <w:rPr>
                <w:rFonts w:ascii="Courier New" w:eastAsia="Times New Roman" w:hAnsi="Courier New" w:cs="Courier New"/>
                <w:bCs/>
                <w:color w:val="000000" w:themeColor="text1"/>
                <w:sz w:val="20"/>
                <w:szCs w:val="20"/>
              </w:rPr>
              <w:t>(</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c1, </w:t>
            </w:r>
            <w:proofErr w:type="spellStart"/>
            <w:r w:rsidRPr="00B84A4A">
              <w:rPr>
                <w:rFonts w:ascii="Courier New" w:eastAsia="Times New Roman" w:hAnsi="Courier New" w:cs="Courier New"/>
                <w:bCs/>
                <w:color w:val="000000" w:themeColor="text1"/>
                <w:sz w:val="20"/>
                <w:szCs w:val="20"/>
              </w:rPr>
              <w:t>ComparableCircle</w:t>
            </w:r>
            <w:proofErr w:type="spellEnd"/>
            <w:r w:rsidRPr="00B84A4A">
              <w:rPr>
                <w:rFonts w:ascii="Courier New" w:eastAsia="Times New Roman" w:hAnsi="Courier New" w:cs="Courier New"/>
                <w:bCs/>
                <w:color w:val="000000" w:themeColor="text1"/>
                <w:sz w:val="20"/>
                <w:szCs w:val="20"/>
              </w:rPr>
              <w:t xml:space="preserve"> c2) {</w:t>
            </w:r>
          </w:p>
          <w:p w14:paraId="1DA7B2FC"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switch (c1.compareTo(c2)) {</w:t>
            </w:r>
          </w:p>
          <w:p w14:paraId="458A405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case -1: return "Circle 2 - " + c2.toString();</w:t>
            </w:r>
          </w:p>
          <w:p w14:paraId="63D33ECB"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default: return "Circle 1 - " + c1.toString();</w:t>
            </w:r>
          </w:p>
          <w:p w14:paraId="3A1CCEE2"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E39857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1927C258" w14:textId="77777777" w:rsidR="00631329" w:rsidRPr="00B84A4A" w:rsidRDefault="00631329" w:rsidP="00631329">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66C7F9C" w14:textId="5D8A2E86" w:rsidR="00631329" w:rsidRPr="00B84A4A" w:rsidRDefault="00631329" w:rsidP="00631329">
            <w:pPr>
              <w:jc w:val="both"/>
              <w:rPr>
                <w:rFonts w:ascii="Courier New" w:eastAsia="Times New Roman" w:hAnsi="Courier New" w:cs="Courier New"/>
                <w:bCs/>
                <w:color w:val="000000" w:themeColor="text1"/>
                <w:sz w:val="20"/>
                <w:szCs w:val="20"/>
              </w:rPr>
            </w:pPr>
          </w:p>
        </w:tc>
      </w:tr>
    </w:tbl>
    <w:p w14:paraId="37877CB1" w14:textId="3203D962" w:rsidR="00631329" w:rsidRDefault="00631329" w:rsidP="00631329">
      <w:pPr>
        <w:jc w:val="both"/>
        <w:rPr>
          <w:rFonts w:ascii="Times New Roman" w:eastAsia="Times New Roman" w:hAnsi="Times New Roman" w:cs="Times New Roman"/>
          <w:bCs/>
          <w:color w:val="000000" w:themeColor="text1"/>
          <w:sz w:val="24"/>
          <w:szCs w:val="24"/>
        </w:rPr>
      </w:pPr>
    </w:p>
    <w:p w14:paraId="00999453" w14:textId="3EB0A5CB" w:rsidR="00804E93" w:rsidRPr="00C468DF" w:rsidRDefault="00804E93" w:rsidP="00C468DF">
      <w:pPr>
        <w:jc w:val="both"/>
        <w:rPr>
          <w:rFonts w:ascii="Times New Roman" w:eastAsia="Times New Roman" w:hAnsi="Times New Roman" w:cs="Times New Roman"/>
          <w:bCs/>
          <w:color w:val="000000" w:themeColor="text1"/>
          <w:sz w:val="24"/>
          <w:szCs w:val="24"/>
        </w:rPr>
      </w:pPr>
      <w:r>
        <w:rPr>
          <w:noProof/>
        </w:rPr>
        <w:drawing>
          <wp:inline distT="0" distB="0" distL="0" distR="0" wp14:anchorId="5A31CED5" wp14:editId="64778A38">
            <wp:extent cx="5943600" cy="1581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1785"/>
                    </a:xfrm>
                    <a:prstGeom prst="rect">
                      <a:avLst/>
                    </a:prstGeom>
                  </pic:spPr>
                </pic:pic>
              </a:graphicData>
            </a:graphic>
          </wp:inline>
        </w:drawing>
      </w:r>
      <w:r>
        <w:rPr>
          <w:rFonts w:ascii="Times New Roman" w:eastAsia="Times New Roman" w:hAnsi="Times New Roman" w:cs="Times New Roman"/>
          <w:bCs/>
          <w:noProof/>
          <w:color w:val="000000" w:themeColor="text1"/>
          <w:sz w:val="24"/>
          <w:szCs w:val="24"/>
        </w:rPr>
        <w:drawing>
          <wp:inline distT="0" distB="0" distL="0" distR="0" wp14:anchorId="02A784BA" wp14:editId="6F9B810D">
            <wp:extent cx="3718954" cy="58831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8545" cy="5945808"/>
                    </a:xfrm>
                    <a:prstGeom prst="rect">
                      <a:avLst/>
                    </a:prstGeom>
                    <a:noFill/>
                    <a:ln>
                      <a:noFill/>
                    </a:ln>
                  </pic:spPr>
                </pic:pic>
              </a:graphicData>
            </a:graphic>
          </wp:inline>
        </w:drawing>
      </w:r>
    </w:p>
    <w:p w14:paraId="1E54DC18" w14:textId="4CE0B865"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748A3EE2" w14:textId="3BB8DDEC" w:rsidR="00AB6EC6" w:rsidRPr="00B84A4A" w:rsidRDefault="00C11632" w:rsidP="00644F87">
      <w:pPr>
        <w:jc w:val="center"/>
        <w:rPr>
          <w:rFonts w:ascii="Times New Roman" w:hAnsi="Times New Roman" w:cs="Times New Roman"/>
          <w:color w:val="40424E"/>
          <w:spacing w:val="2"/>
          <w:sz w:val="24"/>
          <w:szCs w:val="24"/>
          <w:shd w:val="clear" w:color="auto" w:fill="FFFFFF"/>
        </w:rPr>
      </w:pPr>
      <w:r w:rsidRPr="00B84A4A">
        <w:rPr>
          <w:rFonts w:ascii="Times New Roman" w:hAnsi="Times New Roman" w:cs="Times New Roman"/>
          <w:color w:val="40424E"/>
          <w:spacing w:val="2"/>
          <w:sz w:val="24"/>
          <w:szCs w:val="24"/>
          <w:shd w:val="clear" w:color="auto" w:fill="FFFFFF"/>
        </w:rPr>
        <w:t>ANSWER</w:t>
      </w:r>
    </w:p>
    <w:p w14:paraId="640EE576" w14:textId="6D3827CC" w:rsidR="00AB6EC6" w:rsidRPr="00B84A4A" w:rsidRDefault="00AB6EC6" w:rsidP="00AB6EC6">
      <w:pPr>
        <w:jc w:val="both"/>
        <w:rPr>
          <w:rFonts w:ascii="Times New Roman" w:hAnsi="Times New Roman" w:cs="Times New Roman"/>
          <w:color w:val="40424E"/>
          <w:spacing w:val="2"/>
          <w:sz w:val="24"/>
          <w:szCs w:val="24"/>
          <w:shd w:val="clear" w:color="auto" w:fill="FFFFFF"/>
        </w:rPr>
      </w:pPr>
      <w:r w:rsidRPr="00B84A4A">
        <w:rPr>
          <w:rFonts w:ascii="Times New Roman" w:hAnsi="Times New Roman" w:cs="Times New Roman"/>
          <w:color w:val="40424E"/>
          <w:spacing w:val="2"/>
          <w:sz w:val="24"/>
          <w:szCs w:val="24"/>
          <w:shd w:val="clear" w:color="auto" w:fill="FFFFFF"/>
        </w:rPr>
        <w:t xml:space="preserve">An exception is an unwanted or unexpected event, which occurs during the execution of a program </w:t>
      </w:r>
      <w:proofErr w:type="spellStart"/>
      <w:r w:rsidRPr="00B84A4A">
        <w:rPr>
          <w:rFonts w:ascii="Times New Roman" w:hAnsi="Times New Roman" w:cs="Times New Roman"/>
          <w:color w:val="40424E"/>
          <w:spacing w:val="2"/>
          <w:sz w:val="24"/>
          <w:szCs w:val="24"/>
          <w:shd w:val="clear" w:color="auto" w:fill="FFFFFF"/>
        </w:rPr>
        <w:t>i.e</w:t>
      </w:r>
      <w:proofErr w:type="spellEnd"/>
      <w:r w:rsidRPr="00B84A4A">
        <w:rPr>
          <w:rFonts w:ascii="Times New Roman" w:hAnsi="Times New Roman" w:cs="Times New Roman"/>
          <w:color w:val="40424E"/>
          <w:spacing w:val="2"/>
          <w:sz w:val="24"/>
          <w:szCs w:val="24"/>
          <w:shd w:val="clear" w:color="auto" w:fill="FFFFFF"/>
        </w:rPr>
        <w:t xml:space="preserve"> at run time, that disrupts the normal flow of the program’s instructions.</w:t>
      </w:r>
    </w:p>
    <w:p w14:paraId="6D559F4D" w14:textId="489F1F1E" w:rsidR="004C00D7" w:rsidRPr="0031739B" w:rsidRDefault="004C00D7" w:rsidP="00AB6EC6">
      <w:pPr>
        <w:jc w:val="both"/>
        <w:rPr>
          <w:rFonts w:ascii="Times New Roman" w:hAnsi="Times New Roman" w:cs="Times New Roman"/>
          <w:color w:val="40424E"/>
          <w:spacing w:val="2"/>
          <w:sz w:val="24"/>
          <w:szCs w:val="24"/>
          <w:u w:val="single"/>
          <w:shd w:val="clear" w:color="auto" w:fill="FFFFFF"/>
        </w:rPr>
      </w:pPr>
      <w:r w:rsidRPr="0031739B">
        <w:rPr>
          <w:rFonts w:ascii="Times New Roman" w:hAnsi="Times New Roman" w:cs="Times New Roman"/>
          <w:color w:val="222426"/>
          <w:sz w:val="24"/>
          <w:szCs w:val="24"/>
          <w:u w:val="single"/>
          <w:shd w:val="clear" w:color="auto" w:fill="FFFFFF"/>
        </w:rPr>
        <w:t xml:space="preserve">Checked exceptions- </w:t>
      </w:r>
    </w:p>
    <w:p w14:paraId="52853169" w14:textId="3376FA18" w:rsidR="004C00D7" w:rsidRPr="00B84A4A" w:rsidRDefault="004C00D7" w:rsidP="00AB6EC6">
      <w:pPr>
        <w:jc w:val="both"/>
        <w:rPr>
          <w:rFonts w:ascii="Times New Roman" w:hAnsi="Times New Roman" w:cs="Times New Roman"/>
          <w:color w:val="222426"/>
          <w:sz w:val="24"/>
          <w:szCs w:val="24"/>
          <w:shd w:val="clear" w:color="auto" w:fill="FFFFFF"/>
        </w:rPr>
      </w:pPr>
      <w:r w:rsidRPr="00B84A4A">
        <w:rPr>
          <w:rFonts w:ascii="Times New Roman" w:hAnsi="Times New Roman" w:cs="Times New Roman"/>
          <w:color w:val="222426"/>
          <w:sz w:val="24"/>
          <w:szCs w:val="24"/>
          <w:shd w:val="clear" w:color="auto" w:fill="FFFFFF"/>
        </w:rPr>
        <w:t>Checked exceptions are checked at compile-time. It means if a method is throwing a checked exception then it should handle the exception using </w:t>
      </w:r>
      <w:r w:rsidR="00B84A4A" w:rsidRPr="00B84A4A">
        <w:rPr>
          <w:rFonts w:ascii="Times New Roman" w:hAnsi="Times New Roman" w:cs="Times New Roman"/>
          <w:color w:val="222426"/>
          <w:sz w:val="24"/>
          <w:szCs w:val="24"/>
          <w:shd w:val="clear" w:color="auto" w:fill="FFFFFF"/>
        </w:rPr>
        <w:t>try catch-block</w:t>
      </w:r>
      <w:r w:rsidRPr="00B84A4A">
        <w:rPr>
          <w:rFonts w:ascii="Times New Roman" w:hAnsi="Times New Roman" w:cs="Times New Roman"/>
          <w:color w:val="222426"/>
          <w:sz w:val="24"/>
          <w:szCs w:val="24"/>
          <w:shd w:val="clear" w:color="auto" w:fill="FFFFFF"/>
        </w:rPr>
        <w:t> or it should declare the exception using </w:t>
      </w:r>
      <w:r w:rsidR="00B84A4A" w:rsidRPr="00B84A4A">
        <w:rPr>
          <w:rFonts w:ascii="Times New Roman" w:hAnsi="Times New Roman" w:cs="Times New Roman"/>
          <w:color w:val="222426"/>
          <w:sz w:val="24"/>
          <w:szCs w:val="24"/>
          <w:shd w:val="clear" w:color="auto" w:fill="FFFFFF"/>
        </w:rPr>
        <w:t xml:space="preserve">throws keyword, </w:t>
      </w:r>
      <w:r w:rsidRPr="00B84A4A">
        <w:rPr>
          <w:rFonts w:ascii="Times New Roman" w:hAnsi="Times New Roman" w:cs="Times New Roman"/>
          <w:color w:val="222426"/>
          <w:sz w:val="24"/>
          <w:szCs w:val="24"/>
          <w:shd w:val="clear" w:color="auto" w:fill="FFFFFF"/>
        </w:rPr>
        <w:t>otherwise the program will give a compilation error.</w:t>
      </w:r>
    </w:p>
    <w:p w14:paraId="320ED31C" w14:textId="1D3A4EBB" w:rsidR="00C11632" w:rsidRDefault="00C11632" w:rsidP="00AB6EC6">
      <w:pPr>
        <w:jc w:val="both"/>
        <w:rPr>
          <w:rFonts w:ascii="Times New Roman" w:hAnsi="Times New Roman" w:cs="Times New Roman"/>
          <w:color w:val="222426"/>
          <w:sz w:val="24"/>
          <w:szCs w:val="24"/>
          <w:shd w:val="clear" w:color="auto" w:fill="FFFFFF"/>
        </w:rPr>
      </w:pPr>
      <w:r w:rsidRPr="0031739B">
        <w:rPr>
          <w:rFonts w:ascii="Times New Roman" w:hAnsi="Times New Roman" w:cs="Times New Roman"/>
          <w:color w:val="222426"/>
          <w:sz w:val="24"/>
          <w:szCs w:val="24"/>
          <w:u w:val="single"/>
          <w:shd w:val="clear" w:color="auto" w:fill="FFFFFF"/>
        </w:rPr>
        <w:t>Explanation:</w:t>
      </w:r>
      <w:r w:rsidR="002957F5">
        <w:rPr>
          <w:rFonts w:ascii="Times New Roman" w:hAnsi="Times New Roman" w:cs="Times New Roman"/>
          <w:color w:val="222426"/>
          <w:sz w:val="24"/>
          <w:szCs w:val="24"/>
          <w:shd w:val="clear" w:color="auto" w:fill="FFFFFF"/>
        </w:rPr>
        <w:t xml:space="preserve"> A Driver class named </w:t>
      </w:r>
      <w:proofErr w:type="spellStart"/>
      <w:r w:rsidR="002957F5">
        <w:rPr>
          <w:rFonts w:ascii="Times New Roman" w:hAnsi="Times New Roman" w:cs="Times New Roman"/>
          <w:color w:val="222426"/>
          <w:sz w:val="24"/>
          <w:szCs w:val="24"/>
          <w:shd w:val="clear" w:color="auto" w:fill="FFFFFF"/>
        </w:rPr>
        <w:t>CheckedDriver</w:t>
      </w:r>
      <w:proofErr w:type="spellEnd"/>
      <w:r w:rsidR="002957F5">
        <w:rPr>
          <w:rFonts w:ascii="Times New Roman" w:hAnsi="Times New Roman" w:cs="Times New Roman"/>
          <w:color w:val="222426"/>
          <w:sz w:val="24"/>
          <w:szCs w:val="24"/>
          <w:shd w:val="clear" w:color="auto" w:fill="FFFFFF"/>
        </w:rPr>
        <w:t xml:space="preserve"> is created where a code is given such that the input is taken from the input file kept in the </w:t>
      </w:r>
      <w:proofErr w:type="spellStart"/>
      <w:r w:rsidR="002957F5">
        <w:rPr>
          <w:rFonts w:ascii="Times New Roman" w:hAnsi="Times New Roman" w:cs="Times New Roman"/>
          <w:color w:val="222426"/>
          <w:sz w:val="24"/>
          <w:szCs w:val="24"/>
          <w:shd w:val="clear" w:color="auto" w:fill="FFFFFF"/>
        </w:rPr>
        <w:t>netbeans</w:t>
      </w:r>
      <w:proofErr w:type="spellEnd"/>
      <w:r w:rsidR="002957F5">
        <w:rPr>
          <w:rFonts w:ascii="Times New Roman" w:hAnsi="Times New Roman" w:cs="Times New Roman"/>
          <w:color w:val="222426"/>
          <w:sz w:val="24"/>
          <w:szCs w:val="24"/>
          <w:shd w:val="clear" w:color="auto" w:fill="FFFFFF"/>
        </w:rPr>
        <w:t xml:space="preserve"> in the project and in the package ,if the input file matches then the output is printed else exception is thrown.</w:t>
      </w:r>
    </w:p>
    <w:p w14:paraId="00698022" w14:textId="77777777" w:rsidR="00A6627B" w:rsidRDefault="00A6627B" w:rsidP="00AB6EC6">
      <w:pPr>
        <w:jc w:val="both"/>
        <w:rPr>
          <w:rFonts w:ascii="Times New Roman" w:hAnsi="Times New Roman" w:cs="Times New Roman"/>
          <w:color w:val="222426"/>
          <w:sz w:val="24"/>
          <w:szCs w:val="24"/>
          <w:shd w:val="clear" w:color="auto" w:fill="FFFFFF"/>
        </w:rPr>
      </w:pPr>
    </w:p>
    <w:p w14:paraId="244667AB" w14:textId="77777777" w:rsidR="00B84A4A" w:rsidRDefault="00B84A4A" w:rsidP="00AB6EC6">
      <w:pPr>
        <w:jc w:val="both"/>
        <w:rPr>
          <w:rFonts w:ascii="Times New Roman" w:hAnsi="Times New Roman" w:cs="Times New Roman"/>
          <w:color w:val="222426"/>
          <w:sz w:val="24"/>
          <w:szCs w:val="24"/>
          <w:shd w:val="clear" w:color="auto" w:fill="FFFFFF"/>
        </w:rPr>
      </w:pPr>
    </w:p>
    <w:tbl>
      <w:tblPr>
        <w:tblStyle w:val="TableGrid"/>
        <w:tblW w:w="0" w:type="auto"/>
        <w:tblLook w:val="04A0" w:firstRow="1" w:lastRow="0" w:firstColumn="1" w:lastColumn="0" w:noHBand="0" w:noVBand="1"/>
      </w:tblPr>
      <w:tblGrid>
        <w:gridCol w:w="9350"/>
      </w:tblGrid>
      <w:tr w:rsidR="00C11632" w14:paraId="5D028E40" w14:textId="77777777" w:rsidTr="00C11632">
        <w:tc>
          <w:tcPr>
            <w:tcW w:w="9350" w:type="dxa"/>
          </w:tcPr>
          <w:p w14:paraId="750D28A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4DE5C4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185D034"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7591234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5C02F9B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933A23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Question06;</w:t>
            </w:r>
          </w:p>
          <w:p w14:paraId="4CE43BE1"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6AD9FD47"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java.io.FileInputStream</w:t>
            </w:r>
            <w:proofErr w:type="spellEnd"/>
            <w:r w:rsidRPr="00B84A4A">
              <w:rPr>
                <w:rFonts w:ascii="Courier New" w:eastAsia="Times New Roman" w:hAnsi="Courier New" w:cs="Courier New"/>
                <w:bCs/>
                <w:color w:val="000000" w:themeColor="text1"/>
                <w:sz w:val="20"/>
                <w:szCs w:val="20"/>
              </w:rPr>
              <w:t>;</w:t>
            </w:r>
          </w:p>
          <w:p w14:paraId="47D68521"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java.io.FileNotFoundException</w:t>
            </w:r>
            <w:proofErr w:type="spellEnd"/>
            <w:r w:rsidRPr="00B84A4A">
              <w:rPr>
                <w:rFonts w:ascii="Courier New" w:eastAsia="Times New Roman" w:hAnsi="Courier New" w:cs="Courier New"/>
                <w:bCs/>
                <w:color w:val="000000" w:themeColor="text1"/>
                <w:sz w:val="20"/>
                <w:szCs w:val="20"/>
              </w:rPr>
              <w:t>;</w:t>
            </w:r>
          </w:p>
          <w:p w14:paraId="0BBE120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java.io.IOException</w:t>
            </w:r>
            <w:proofErr w:type="spellEnd"/>
            <w:r w:rsidRPr="00B84A4A">
              <w:rPr>
                <w:rFonts w:ascii="Courier New" w:eastAsia="Times New Roman" w:hAnsi="Courier New" w:cs="Courier New"/>
                <w:bCs/>
                <w:color w:val="000000" w:themeColor="text1"/>
                <w:sz w:val="20"/>
                <w:szCs w:val="20"/>
              </w:rPr>
              <w:t>;</w:t>
            </w:r>
          </w:p>
          <w:p w14:paraId="15C6D550"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07F2231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F384E8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E29FEA4" w14:textId="2A3A83F1"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w:t>
            </w:r>
            <w:r w:rsidR="00FD36B7" w:rsidRPr="00B84A4A">
              <w:rPr>
                <w:rFonts w:ascii="Courier New" w:eastAsia="Times New Roman" w:hAnsi="Courier New" w:cs="Courier New"/>
                <w:bCs/>
                <w:color w:val="000000" w:themeColor="text1"/>
                <w:sz w:val="20"/>
                <w:szCs w:val="20"/>
              </w:rPr>
              <w:t>Rohit Reddy Chandupatla</w:t>
            </w:r>
          </w:p>
          <w:p w14:paraId="0C1AB2D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74AE29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CheckedDriver</w:t>
            </w:r>
            <w:proofErr w:type="spellEnd"/>
            <w:r w:rsidRPr="00B84A4A">
              <w:rPr>
                <w:rFonts w:ascii="Courier New" w:eastAsia="Times New Roman" w:hAnsi="Courier New" w:cs="Courier New"/>
                <w:bCs/>
                <w:color w:val="000000" w:themeColor="text1"/>
                <w:sz w:val="20"/>
                <w:szCs w:val="20"/>
              </w:rPr>
              <w:t xml:space="preserve"> {</w:t>
            </w:r>
          </w:p>
          <w:p w14:paraId="0EE31BC3"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39ACD32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62CFAF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76A4F5B3"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172CCA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main(String[]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throws </w:t>
            </w:r>
            <w:proofErr w:type="spellStart"/>
            <w:r w:rsidRPr="00B84A4A">
              <w:rPr>
                <w:rFonts w:ascii="Courier New" w:eastAsia="Times New Roman" w:hAnsi="Courier New" w:cs="Courier New"/>
                <w:bCs/>
                <w:color w:val="000000" w:themeColor="text1"/>
                <w:sz w:val="20"/>
                <w:szCs w:val="20"/>
              </w:rPr>
              <w:t>FileNotFoundException</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IOException</w:t>
            </w:r>
            <w:proofErr w:type="spellEnd"/>
            <w:r w:rsidRPr="00B84A4A">
              <w:rPr>
                <w:rFonts w:ascii="Courier New" w:eastAsia="Times New Roman" w:hAnsi="Courier New" w:cs="Courier New"/>
                <w:bCs/>
                <w:color w:val="000000" w:themeColor="text1"/>
                <w:sz w:val="20"/>
                <w:szCs w:val="20"/>
              </w:rPr>
              <w:t xml:space="preserve"> {</w:t>
            </w:r>
          </w:p>
          <w:p w14:paraId="1C225A5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6CEFB6F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fis</w:t>
            </w:r>
            <w:proofErr w:type="spellEnd"/>
            <w:r w:rsidRPr="00B84A4A">
              <w:rPr>
                <w:rFonts w:ascii="Courier New" w:eastAsia="Times New Roman" w:hAnsi="Courier New" w:cs="Courier New"/>
                <w:bCs/>
                <w:color w:val="000000" w:themeColor="text1"/>
                <w:sz w:val="20"/>
                <w:szCs w:val="20"/>
              </w:rPr>
              <w:t xml:space="preserve"> = null;</w:t>
            </w:r>
          </w:p>
          <w:p w14:paraId="434BA80E"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/*This constructor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(File filename)</w:t>
            </w:r>
          </w:p>
          <w:p w14:paraId="487AF814"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throws </w:t>
            </w:r>
            <w:proofErr w:type="spellStart"/>
            <w:r w:rsidRPr="00B84A4A">
              <w:rPr>
                <w:rFonts w:ascii="Courier New" w:eastAsia="Times New Roman" w:hAnsi="Courier New" w:cs="Courier New"/>
                <w:bCs/>
                <w:color w:val="000000" w:themeColor="text1"/>
                <w:sz w:val="20"/>
                <w:szCs w:val="20"/>
              </w:rPr>
              <w:t>FileNotFoundException</w:t>
            </w:r>
            <w:proofErr w:type="spellEnd"/>
            <w:r w:rsidRPr="00B84A4A">
              <w:rPr>
                <w:rFonts w:ascii="Courier New" w:eastAsia="Times New Roman" w:hAnsi="Courier New" w:cs="Courier New"/>
                <w:bCs/>
                <w:color w:val="000000" w:themeColor="text1"/>
                <w:sz w:val="20"/>
                <w:szCs w:val="20"/>
              </w:rPr>
              <w:t xml:space="preserve"> which is a checked</w:t>
            </w:r>
          </w:p>
          <w:p w14:paraId="308BECA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exception</w:t>
            </w:r>
          </w:p>
          <w:p w14:paraId="0303D21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4A06286"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7F08D2A"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
          <w:p w14:paraId="426476F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fis</w:t>
            </w:r>
            <w:proofErr w:type="spellEnd"/>
            <w:r w:rsidRPr="00B84A4A">
              <w:rPr>
                <w:rFonts w:ascii="Courier New" w:eastAsia="Times New Roman" w:hAnsi="Courier New" w:cs="Courier New"/>
                <w:bCs/>
                <w:color w:val="000000" w:themeColor="text1"/>
                <w:sz w:val="20"/>
                <w:szCs w:val="20"/>
              </w:rPr>
              <w:t xml:space="preserve"> = new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 xml:space="preserve">("question06.txt"); </w:t>
            </w:r>
          </w:p>
          <w:p w14:paraId="23350BD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int k; </w:t>
            </w:r>
          </w:p>
          <w:p w14:paraId="45133734"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0D399D69"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Method read() of </w:t>
            </w:r>
            <w:proofErr w:type="spellStart"/>
            <w:r w:rsidRPr="00B84A4A">
              <w:rPr>
                <w:rFonts w:ascii="Courier New" w:eastAsia="Times New Roman" w:hAnsi="Courier New" w:cs="Courier New"/>
                <w:bCs/>
                <w:color w:val="000000" w:themeColor="text1"/>
                <w:sz w:val="20"/>
                <w:szCs w:val="20"/>
              </w:rPr>
              <w:t>FileInputStream</w:t>
            </w:r>
            <w:proofErr w:type="spellEnd"/>
            <w:r w:rsidRPr="00B84A4A">
              <w:rPr>
                <w:rFonts w:ascii="Courier New" w:eastAsia="Times New Roman" w:hAnsi="Courier New" w:cs="Courier New"/>
                <w:bCs/>
                <w:color w:val="000000" w:themeColor="text1"/>
                <w:sz w:val="20"/>
                <w:szCs w:val="20"/>
              </w:rPr>
              <w:t xml:space="preserve"> class also throws </w:t>
            </w:r>
          </w:p>
          <w:p w14:paraId="76587E9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a checked exception: </w:t>
            </w:r>
            <w:proofErr w:type="spellStart"/>
            <w:r w:rsidRPr="00B84A4A">
              <w:rPr>
                <w:rFonts w:ascii="Courier New" w:eastAsia="Times New Roman" w:hAnsi="Courier New" w:cs="Courier New"/>
                <w:bCs/>
                <w:color w:val="000000" w:themeColor="text1"/>
                <w:sz w:val="20"/>
                <w:szCs w:val="20"/>
              </w:rPr>
              <w:t>IOException</w:t>
            </w:r>
            <w:proofErr w:type="spellEnd"/>
          </w:p>
          <w:p w14:paraId="3BFE3317"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1FABC1E"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while(( k = </w:t>
            </w:r>
            <w:proofErr w:type="spellStart"/>
            <w:r w:rsidRPr="00B84A4A">
              <w:rPr>
                <w:rFonts w:ascii="Courier New" w:eastAsia="Times New Roman" w:hAnsi="Courier New" w:cs="Courier New"/>
                <w:bCs/>
                <w:color w:val="000000" w:themeColor="text1"/>
                <w:sz w:val="20"/>
                <w:szCs w:val="20"/>
              </w:rPr>
              <w:t>fis.read</w:t>
            </w:r>
            <w:proofErr w:type="spellEnd"/>
            <w:r w:rsidRPr="00B84A4A">
              <w:rPr>
                <w:rFonts w:ascii="Courier New" w:eastAsia="Times New Roman" w:hAnsi="Courier New" w:cs="Courier New"/>
                <w:bCs/>
                <w:color w:val="000000" w:themeColor="text1"/>
                <w:sz w:val="20"/>
                <w:szCs w:val="20"/>
              </w:rPr>
              <w:t xml:space="preserve">() ) != -1) </w:t>
            </w:r>
          </w:p>
          <w:p w14:paraId="2B0F9EA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
          <w:p w14:paraId="1146E2D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r w:rsidRPr="00B84A4A">
              <w:rPr>
                <w:rFonts w:ascii="Courier New" w:eastAsia="Times New Roman" w:hAnsi="Courier New" w:cs="Courier New"/>
                <w:bCs/>
                <w:color w:val="000000" w:themeColor="text1"/>
                <w:sz w:val="20"/>
                <w:szCs w:val="20"/>
              </w:rPr>
              <w:tab/>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 xml:space="preserve">((char)k); </w:t>
            </w:r>
          </w:p>
          <w:p w14:paraId="6777ED1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
          <w:p w14:paraId="7ED0BADD"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289DB31D"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/*The method close() closes the file input stream</w:t>
            </w:r>
          </w:p>
          <w:p w14:paraId="44ED18B5"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 It throws </w:t>
            </w:r>
            <w:proofErr w:type="spellStart"/>
            <w:r w:rsidRPr="00B84A4A">
              <w:rPr>
                <w:rFonts w:ascii="Courier New" w:eastAsia="Times New Roman" w:hAnsi="Courier New" w:cs="Courier New"/>
                <w:bCs/>
                <w:color w:val="000000" w:themeColor="text1"/>
                <w:sz w:val="20"/>
                <w:szCs w:val="20"/>
              </w:rPr>
              <w:t>IOException</w:t>
            </w:r>
            <w:proofErr w:type="spellEnd"/>
            <w:r w:rsidRPr="00B84A4A">
              <w:rPr>
                <w:rFonts w:ascii="Courier New" w:eastAsia="Times New Roman" w:hAnsi="Courier New" w:cs="Courier New"/>
                <w:bCs/>
                <w:color w:val="000000" w:themeColor="text1"/>
                <w:sz w:val="20"/>
                <w:szCs w:val="20"/>
              </w:rPr>
              <w:t>*/</w:t>
            </w:r>
          </w:p>
          <w:p w14:paraId="56D9A1EF"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proofErr w:type="spellStart"/>
            <w:r w:rsidRPr="00B84A4A">
              <w:rPr>
                <w:rFonts w:ascii="Courier New" w:eastAsia="Times New Roman" w:hAnsi="Courier New" w:cs="Courier New"/>
                <w:bCs/>
                <w:color w:val="000000" w:themeColor="text1"/>
                <w:sz w:val="20"/>
                <w:szCs w:val="20"/>
              </w:rPr>
              <w:t>fis.close</w:t>
            </w:r>
            <w:proofErr w:type="spellEnd"/>
            <w:r w:rsidRPr="00B84A4A">
              <w:rPr>
                <w:rFonts w:ascii="Courier New" w:eastAsia="Times New Roman" w:hAnsi="Courier New" w:cs="Courier New"/>
                <w:bCs/>
                <w:color w:val="000000" w:themeColor="text1"/>
                <w:sz w:val="20"/>
                <w:szCs w:val="20"/>
              </w:rPr>
              <w:t xml:space="preserve">(); </w:t>
            </w:r>
            <w:r w:rsidRPr="00B84A4A">
              <w:rPr>
                <w:rFonts w:ascii="Courier New" w:eastAsia="Times New Roman" w:hAnsi="Courier New" w:cs="Courier New"/>
                <w:bCs/>
                <w:color w:val="000000" w:themeColor="text1"/>
                <w:sz w:val="20"/>
                <w:szCs w:val="20"/>
              </w:rPr>
              <w:tab/>
            </w:r>
          </w:p>
          <w:p w14:paraId="762620EB"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FC9C212"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A26F930" w14:textId="77777777" w:rsidR="00E1582C"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4329FAB" w14:textId="77777777" w:rsidR="00E1582C" w:rsidRPr="00B84A4A" w:rsidRDefault="00E1582C" w:rsidP="00E1582C">
            <w:pPr>
              <w:jc w:val="both"/>
              <w:rPr>
                <w:rFonts w:ascii="Courier New" w:eastAsia="Times New Roman" w:hAnsi="Courier New" w:cs="Courier New"/>
                <w:bCs/>
                <w:color w:val="000000" w:themeColor="text1"/>
                <w:sz w:val="20"/>
                <w:szCs w:val="20"/>
              </w:rPr>
            </w:pPr>
          </w:p>
          <w:p w14:paraId="2EDC85B7" w14:textId="55245F47" w:rsidR="00C11632" w:rsidRPr="00B84A4A" w:rsidRDefault="00E1582C" w:rsidP="00E1582C">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68496C5D" w14:textId="77777777" w:rsidR="00804E93" w:rsidRDefault="00804E93" w:rsidP="00AB6EC6">
      <w:pPr>
        <w:jc w:val="both"/>
        <w:rPr>
          <w:rFonts w:ascii="Times New Roman" w:eastAsia="Times New Roman" w:hAnsi="Times New Roman" w:cs="Times New Roman"/>
          <w:bCs/>
          <w:color w:val="000000" w:themeColor="text1"/>
          <w:sz w:val="24"/>
          <w:szCs w:val="24"/>
        </w:rPr>
      </w:pPr>
    </w:p>
    <w:p w14:paraId="1EA7BC08" w14:textId="1A707BC8" w:rsidR="00C11632" w:rsidRDefault="00E1582C" w:rsidP="00AB6EC6">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2EEE8F11" w14:textId="4C17482E" w:rsidR="00E1582C" w:rsidRPr="004C00D7" w:rsidRDefault="0068020D" w:rsidP="00AB6EC6">
      <w:pPr>
        <w:jc w:val="both"/>
        <w:rPr>
          <w:rFonts w:ascii="Times New Roman" w:eastAsia="Times New Roman" w:hAnsi="Times New Roman" w:cs="Times New Roman"/>
          <w:bCs/>
          <w:color w:val="000000" w:themeColor="text1"/>
          <w:sz w:val="24"/>
          <w:szCs w:val="24"/>
        </w:rPr>
      </w:pPr>
      <w:r>
        <w:rPr>
          <w:noProof/>
        </w:rPr>
        <w:drawing>
          <wp:inline distT="0" distB="0" distL="0" distR="0" wp14:anchorId="3438E6C7" wp14:editId="0011F752">
            <wp:extent cx="5943600" cy="23736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3630"/>
                    </a:xfrm>
                    <a:prstGeom prst="rect">
                      <a:avLst/>
                    </a:prstGeom>
                  </pic:spPr>
                </pic:pic>
              </a:graphicData>
            </a:graphic>
          </wp:inline>
        </w:drawing>
      </w:r>
    </w:p>
    <w:p w14:paraId="1B56576D" w14:textId="77777777" w:rsidR="00804E93" w:rsidRDefault="00804E93" w:rsidP="004C00D7">
      <w:pPr>
        <w:jc w:val="both"/>
        <w:rPr>
          <w:rFonts w:ascii="Times New Roman" w:eastAsia="Times New Roman" w:hAnsi="Times New Roman" w:cs="Times New Roman"/>
          <w:bCs/>
          <w:color w:val="000000" w:themeColor="text1"/>
          <w:sz w:val="24"/>
          <w:szCs w:val="24"/>
        </w:rPr>
      </w:pPr>
    </w:p>
    <w:p w14:paraId="388C5438" w14:textId="63CF1B47" w:rsidR="00DF3724" w:rsidRPr="0031739B" w:rsidRDefault="004C00D7" w:rsidP="004C00D7">
      <w:pPr>
        <w:jc w:val="both"/>
        <w:rPr>
          <w:rFonts w:ascii="Times New Roman" w:eastAsia="Times New Roman" w:hAnsi="Times New Roman" w:cs="Times New Roman"/>
          <w:bCs/>
          <w:color w:val="000000" w:themeColor="text1"/>
          <w:sz w:val="24"/>
          <w:szCs w:val="24"/>
          <w:u w:val="single"/>
        </w:rPr>
      </w:pPr>
      <w:r w:rsidRPr="0031739B">
        <w:rPr>
          <w:rFonts w:ascii="Times New Roman" w:eastAsia="Times New Roman" w:hAnsi="Times New Roman" w:cs="Times New Roman"/>
          <w:bCs/>
          <w:color w:val="000000" w:themeColor="text1"/>
          <w:sz w:val="24"/>
          <w:szCs w:val="24"/>
          <w:u w:val="single"/>
        </w:rPr>
        <w:t>Unchecked exceptions-</w:t>
      </w:r>
    </w:p>
    <w:p w14:paraId="2DB82D11" w14:textId="3E2477DA" w:rsidR="004C00D7" w:rsidRPr="00B84A4A" w:rsidRDefault="004C00D7" w:rsidP="004C00D7">
      <w:pPr>
        <w:jc w:val="both"/>
        <w:rPr>
          <w:rFonts w:ascii="Times New Roman" w:hAnsi="Times New Roman" w:cs="Times New Roman"/>
          <w:color w:val="222426"/>
          <w:sz w:val="24"/>
          <w:szCs w:val="24"/>
          <w:shd w:val="clear" w:color="auto" w:fill="FFFFFF"/>
        </w:rPr>
      </w:pPr>
      <w:r w:rsidRPr="00B84A4A">
        <w:rPr>
          <w:rFonts w:ascii="Times New Roman" w:hAnsi="Times New Roman" w:cs="Times New Roman"/>
          <w:color w:val="222426"/>
          <w:sz w:val="24"/>
          <w:szCs w:val="24"/>
          <w:shd w:val="clear" w:color="auto" w:fill="FFFFFF"/>
        </w:rPr>
        <w:t>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sidRPr="00B84A4A">
        <w:rPr>
          <w:rStyle w:val="Strong"/>
          <w:rFonts w:ascii="Times New Roman" w:hAnsi="Times New Roman" w:cs="Times New Roman"/>
          <w:b w:val="0"/>
          <w:bCs w:val="0"/>
          <w:color w:val="222426"/>
          <w:sz w:val="24"/>
          <w:szCs w:val="24"/>
          <w:shd w:val="clear" w:color="auto" w:fill="FFFFFF"/>
        </w:rPr>
        <w:t>Runtime</w:t>
      </w:r>
      <w:r w:rsidR="008E476F" w:rsidRPr="00B84A4A">
        <w:rPr>
          <w:rStyle w:val="Strong"/>
          <w:rFonts w:ascii="Times New Roman" w:hAnsi="Times New Roman" w:cs="Times New Roman"/>
          <w:b w:val="0"/>
          <w:bCs w:val="0"/>
          <w:color w:val="222426"/>
          <w:sz w:val="24"/>
          <w:szCs w:val="24"/>
          <w:shd w:val="clear" w:color="auto" w:fill="FFFFFF"/>
        </w:rPr>
        <w:t xml:space="preserve"> </w:t>
      </w:r>
      <w:r w:rsidRPr="00B84A4A">
        <w:rPr>
          <w:rStyle w:val="Strong"/>
          <w:rFonts w:ascii="Times New Roman" w:hAnsi="Times New Roman" w:cs="Times New Roman"/>
          <w:b w:val="0"/>
          <w:bCs w:val="0"/>
          <w:color w:val="222426"/>
          <w:sz w:val="24"/>
          <w:szCs w:val="24"/>
          <w:shd w:val="clear" w:color="auto" w:fill="FFFFFF"/>
        </w:rPr>
        <w:t>Exception</w:t>
      </w:r>
      <w:r w:rsidRPr="00B84A4A">
        <w:rPr>
          <w:rFonts w:ascii="Times New Roman" w:hAnsi="Times New Roman" w:cs="Times New Roman"/>
          <w:color w:val="222426"/>
          <w:sz w:val="24"/>
          <w:szCs w:val="24"/>
          <w:shd w:val="clear" w:color="auto" w:fill="FFFFFF"/>
        </w:rPr>
        <w:t> class.</w:t>
      </w:r>
    </w:p>
    <w:p w14:paraId="47E24053" w14:textId="77777777" w:rsidR="00B84A4A" w:rsidRDefault="00B84A4A" w:rsidP="004C00D7">
      <w:pPr>
        <w:jc w:val="both"/>
        <w:rPr>
          <w:rFonts w:ascii="Times New Roman" w:eastAsia="Times New Roman" w:hAnsi="Times New Roman" w:cs="Times New Roman"/>
          <w:bCs/>
          <w:color w:val="000000" w:themeColor="text1"/>
          <w:sz w:val="24"/>
          <w:szCs w:val="24"/>
        </w:rPr>
      </w:pPr>
    </w:p>
    <w:p w14:paraId="70756BEA" w14:textId="77777777" w:rsidR="00B84A4A" w:rsidRDefault="00B84A4A" w:rsidP="004C00D7">
      <w:pPr>
        <w:jc w:val="both"/>
        <w:rPr>
          <w:rFonts w:ascii="Times New Roman" w:eastAsia="Times New Roman" w:hAnsi="Times New Roman" w:cs="Times New Roman"/>
          <w:bCs/>
          <w:color w:val="000000" w:themeColor="text1"/>
          <w:sz w:val="24"/>
          <w:szCs w:val="24"/>
        </w:rPr>
      </w:pPr>
    </w:p>
    <w:p w14:paraId="6C97D816" w14:textId="77777777" w:rsidR="00B84A4A" w:rsidRDefault="00B84A4A" w:rsidP="004C00D7">
      <w:pPr>
        <w:jc w:val="both"/>
        <w:rPr>
          <w:rFonts w:ascii="Times New Roman" w:eastAsia="Times New Roman" w:hAnsi="Times New Roman" w:cs="Times New Roman"/>
          <w:bCs/>
          <w:color w:val="000000" w:themeColor="text1"/>
          <w:sz w:val="24"/>
          <w:szCs w:val="24"/>
        </w:rPr>
      </w:pPr>
    </w:p>
    <w:p w14:paraId="5FE1B087" w14:textId="77777777" w:rsidR="00B84A4A" w:rsidRDefault="00B84A4A" w:rsidP="004C00D7">
      <w:pPr>
        <w:jc w:val="both"/>
        <w:rPr>
          <w:rFonts w:ascii="Times New Roman" w:eastAsia="Times New Roman" w:hAnsi="Times New Roman" w:cs="Times New Roman"/>
          <w:bCs/>
          <w:color w:val="000000" w:themeColor="text1"/>
          <w:sz w:val="24"/>
          <w:szCs w:val="24"/>
        </w:rPr>
      </w:pPr>
    </w:p>
    <w:p w14:paraId="1ABD90B1" w14:textId="77777777" w:rsidR="00B84A4A" w:rsidRDefault="00B84A4A" w:rsidP="004C00D7">
      <w:pPr>
        <w:jc w:val="both"/>
        <w:rPr>
          <w:rFonts w:ascii="Times New Roman" w:eastAsia="Times New Roman" w:hAnsi="Times New Roman" w:cs="Times New Roman"/>
          <w:bCs/>
          <w:color w:val="000000" w:themeColor="text1"/>
          <w:sz w:val="24"/>
          <w:szCs w:val="24"/>
        </w:rPr>
      </w:pPr>
    </w:p>
    <w:p w14:paraId="5F3E84E0" w14:textId="77777777" w:rsidR="00A6627B" w:rsidRDefault="00A6627B" w:rsidP="004C00D7">
      <w:pPr>
        <w:jc w:val="both"/>
        <w:rPr>
          <w:rFonts w:ascii="Times New Roman" w:eastAsia="Times New Roman" w:hAnsi="Times New Roman" w:cs="Times New Roman"/>
          <w:bCs/>
          <w:color w:val="000000" w:themeColor="text1"/>
          <w:sz w:val="24"/>
          <w:szCs w:val="24"/>
        </w:rPr>
      </w:pPr>
    </w:p>
    <w:p w14:paraId="4C491C8A" w14:textId="77777777" w:rsidR="00A6627B" w:rsidRDefault="00A6627B" w:rsidP="004C00D7">
      <w:pPr>
        <w:jc w:val="both"/>
        <w:rPr>
          <w:rFonts w:ascii="Times New Roman" w:eastAsia="Times New Roman" w:hAnsi="Times New Roman" w:cs="Times New Roman"/>
          <w:bCs/>
          <w:color w:val="000000" w:themeColor="text1"/>
          <w:sz w:val="24"/>
          <w:szCs w:val="24"/>
        </w:rPr>
      </w:pPr>
    </w:p>
    <w:p w14:paraId="2F582006" w14:textId="33A940BA" w:rsidR="00C11632" w:rsidRDefault="00C11632" w:rsidP="004C00D7">
      <w:pPr>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sidR="002957F5">
        <w:rPr>
          <w:rFonts w:ascii="Times New Roman" w:eastAsia="Times New Roman" w:hAnsi="Times New Roman" w:cs="Times New Roman"/>
          <w:bCs/>
          <w:color w:val="000000" w:themeColor="text1"/>
          <w:sz w:val="24"/>
          <w:szCs w:val="24"/>
        </w:rPr>
        <w:t xml:space="preserve"> Initially a Unchecked driver is created</w:t>
      </w:r>
      <w:r w:rsidR="002957F5" w:rsidRPr="002957F5">
        <w:t xml:space="preserve"> </w:t>
      </w:r>
      <w:r w:rsidR="002957F5" w:rsidRPr="002957F5">
        <w:rPr>
          <w:rFonts w:ascii="Times New Roman" w:eastAsia="Times New Roman" w:hAnsi="Times New Roman" w:cs="Times New Roman"/>
          <w:bCs/>
          <w:color w:val="000000" w:themeColor="text1"/>
          <w:sz w:val="24"/>
          <w:szCs w:val="24"/>
        </w:rPr>
        <w:t xml:space="preserve">When a number is selected from the array list, the output is printed by displaying the number; if the number is not in the array list, an </w:t>
      </w:r>
      <w:proofErr w:type="spellStart"/>
      <w:r w:rsidR="002957F5" w:rsidRPr="002957F5">
        <w:rPr>
          <w:rFonts w:ascii="Times New Roman" w:eastAsia="Times New Roman" w:hAnsi="Times New Roman" w:cs="Times New Roman"/>
          <w:bCs/>
          <w:color w:val="000000" w:themeColor="text1"/>
          <w:sz w:val="24"/>
          <w:szCs w:val="24"/>
        </w:rPr>
        <w:t>ArrayIndexOutOfBoundsException</w:t>
      </w:r>
      <w:proofErr w:type="spellEnd"/>
      <w:r w:rsidR="002957F5" w:rsidRPr="002957F5">
        <w:rPr>
          <w:rFonts w:ascii="Times New Roman" w:eastAsia="Times New Roman" w:hAnsi="Times New Roman" w:cs="Times New Roman"/>
          <w:bCs/>
          <w:color w:val="000000" w:themeColor="text1"/>
          <w:sz w:val="24"/>
          <w:szCs w:val="24"/>
        </w:rPr>
        <w:t xml:space="preserve"> </w:t>
      </w:r>
      <w:proofErr w:type="spellStart"/>
      <w:r w:rsidR="002957F5" w:rsidRPr="002957F5">
        <w:rPr>
          <w:rFonts w:ascii="Times New Roman" w:eastAsia="Times New Roman" w:hAnsi="Times New Roman" w:cs="Times New Roman"/>
          <w:bCs/>
          <w:color w:val="000000" w:themeColor="text1"/>
          <w:sz w:val="24"/>
          <w:szCs w:val="24"/>
        </w:rPr>
        <w:t>ar</w:t>
      </w:r>
      <w:proofErr w:type="spellEnd"/>
      <w:r w:rsidR="002957F5" w:rsidRPr="002957F5">
        <w:rPr>
          <w:rFonts w:ascii="Times New Roman" w:eastAsia="Times New Roman" w:hAnsi="Times New Roman" w:cs="Times New Roman"/>
          <w:bCs/>
          <w:color w:val="000000" w:themeColor="text1"/>
          <w:sz w:val="24"/>
          <w:szCs w:val="24"/>
        </w:rPr>
        <w:t xml:space="preserve"> is thrown, and an output Exception is thrown</w:t>
      </w:r>
    </w:p>
    <w:p w14:paraId="5622F979" w14:textId="77777777" w:rsidR="00B84A4A" w:rsidRPr="00B84A4A" w:rsidRDefault="00B84A4A" w:rsidP="004C00D7">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C11632" w14:paraId="1337532B" w14:textId="77777777" w:rsidTr="00C11632">
        <w:tc>
          <w:tcPr>
            <w:tcW w:w="9350" w:type="dxa"/>
          </w:tcPr>
          <w:p w14:paraId="6568904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773118F"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1475962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7E0D618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626272D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5DBBDE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Question06;</w:t>
            </w:r>
          </w:p>
          <w:p w14:paraId="0A120C8F" w14:textId="77777777" w:rsidR="00691910" w:rsidRPr="00B84A4A" w:rsidRDefault="00691910" w:rsidP="00691910">
            <w:pPr>
              <w:jc w:val="both"/>
              <w:rPr>
                <w:rFonts w:ascii="Courier New" w:eastAsia="Times New Roman" w:hAnsi="Courier New" w:cs="Courier New"/>
                <w:bCs/>
                <w:color w:val="000000" w:themeColor="text1"/>
                <w:sz w:val="20"/>
                <w:szCs w:val="20"/>
              </w:rPr>
            </w:pPr>
          </w:p>
          <w:p w14:paraId="71788D4F"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38D1F4DA"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9AB316D"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w:t>
            </w:r>
            <w:proofErr w:type="spellStart"/>
            <w:r w:rsidRPr="00B84A4A">
              <w:rPr>
                <w:rFonts w:ascii="Courier New" w:eastAsia="Times New Roman" w:hAnsi="Courier New" w:cs="Courier New"/>
                <w:bCs/>
                <w:color w:val="000000" w:themeColor="text1"/>
                <w:sz w:val="20"/>
                <w:szCs w:val="20"/>
              </w:rPr>
              <w:t>chandupatla</w:t>
            </w:r>
            <w:proofErr w:type="spellEnd"/>
          </w:p>
          <w:p w14:paraId="67940174"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408BDB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UncheckedDriver</w:t>
            </w:r>
            <w:proofErr w:type="spellEnd"/>
            <w:r w:rsidRPr="00B84A4A">
              <w:rPr>
                <w:rFonts w:ascii="Courier New" w:eastAsia="Times New Roman" w:hAnsi="Courier New" w:cs="Courier New"/>
                <w:bCs/>
                <w:color w:val="000000" w:themeColor="text1"/>
                <w:sz w:val="20"/>
                <w:szCs w:val="20"/>
              </w:rPr>
              <w:t xml:space="preserve"> {</w:t>
            </w:r>
          </w:p>
          <w:p w14:paraId="4E62277C" w14:textId="77777777" w:rsidR="00691910" w:rsidRPr="00B84A4A" w:rsidRDefault="00691910" w:rsidP="00691910">
            <w:pPr>
              <w:jc w:val="both"/>
              <w:rPr>
                <w:rFonts w:ascii="Courier New" w:eastAsia="Times New Roman" w:hAnsi="Courier New" w:cs="Courier New"/>
                <w:bCs/>
                <w:color w:val="000000" w:themeColor="text1"/>
                <w:sz w:val="20"/>
                <w:szCs w:val="20"/>
              </w:rPr>
            </w:pPr>
          </w:p>
          <w:p w14:paraId="2691A76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3CCED3D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65A26B6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2FFF989"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main(String[]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5114B471"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225B2B52"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try{</w:t>
            </w:r>
          </w:p>
          <w:p w14:paraId="1E999B38"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int </w:t>
            </w:r>
            <w:proofErr w:type="spellStart"/>
            <w:r w:rsidRPr="00B84A4A">
              <w:rPr>
                <w:rFonts w:ascii="Courier New" w:eastAsia="Times New Roman" w:hAnsi="Courier New" w:cs="Courier New"/>
                <w:bCs/>
                <w:color w:val="000000" w:themeColor="text1"/>
                <w:sz w:val="20"/>
                <w:szCs w:val="20"/>
              </w:rPr>
              <w:t>arr</w:t>
            </w:r>
            <w:proofErr w:type="spellEnd"/>
            <w:r w:rsidRPr="00B84A4A">
              <w:rPr>
                <w:rFonts w:ascii="Courier New" w:eastAsia="Times New Roman" w:hAnsi="Courier New" w:cs="Courier New"/>
                <w:bCs/>
                <w:color w:val="000000" w:themeColor="text1"/>
                <w:sz w:val="20"/>
                <w:szCs w:val="20"/>
              </w:rPr>
              <w:t>[] ={1,2,3,4,5};</w:t>
            </w:r>
          </w:p>
          <w:p w14:paraId="05E4703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
          <w:p w14:paraId="27B0A7CC"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w:t>
            </w:r>
            <w:proofErr w:type="spellStart"/>
            <w:r w:rsidRPr="00B84A4A">
              <w:rPr>
                <w:rFonts w:ascii="Courier New" w:eastAsia="Times New Roman" w:hAnsi="Courier New" w:cs="Courier New"/>
                <w:bCs/>
                <w:color w:val="000000" w:themeColor="text1"/>
                <w:sz w:val="20"/>
                <w:szCs w:val="20"/>
              </w:rPr>
              <w:t>arr</w:t>
            </w:r>
            <w:proofErr w:type="spellEnd"/>
            <w:r w:rsidRPr="00B84A4A">
              <w:rPr>
                <w:rFonts w:ascii="Courier New" w:eastAsia="Times New Roman" w:hAnsi="Courier New" w:cs="Courier New"/>
                <w:bCs/>
                <w:color w:val="000000" w:themeColor="text1"/>
                <w:sz w:val="20"/>
                <w:szCs w:val="20"/>
              </w:rPr>
              <w:t>[7]);</w:t>
            </w:r>
          </w:p>
          <w:p w14:paraId="3F220617"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1750770D"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catch(</w:t>
            </w:r>
            <w:proofErr w:type="spellStart"/>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w:t>
            </w:r>
          </w:p>
          <w:p w14:paraId="04F3E746"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("The specified index does not exist ");</w:t>
            </w:r>
          </w:p>
          <w:p w14:paraId="1BFC08BA"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r>
            <w:r w:rsidRPr="00B84A4A">
              <w:rPr>
                <w:rFonts w:ascii="Courier New" w:eastAsia="Times New Roman" w:hAnsi="Courier New" w:cs="Courier New"/>
                <w:bCs/>
                <w:color w:val="000000" w:themeColor="text1"/>
                <w:sz w:val="20"/>
                <w:szCs w:val="20"/>
              </w:rPr>
              <w:tab/>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 xml:space="preserve">("in array. Please correct the </w:t>
            </w:r>
            <w:proofErr w:type="spellStart"/>
            <w:r w:rsidRPr="00B84A4A">
              <w:rPr>
                <w:rFonts w:ascii="Courier New" w:eastAsia="Times New Roman" w:hAnsi="Courier New" w:cs="Courier New"/>
                <w:bCs/>
                <w:color w:val="000000" w:themeColor="text1"/>
                <w:sz w:val="20"/>
                <w:szCs w:val="20"/>
              </w:rPr>
              <w:t>error."+e</w:t>
            </w:r>
            <w:proofErr w:type="spellEnd"/>
            <w:r w:rsidRPr="00B84A4A">
              <w:rPr>
                <w:rFonts w:ascii="Courier New" w:eastAsia="Times New Roman" w:hAnsi="Courier New" w:cs="Courier New"/>
                <w:bCs/>
                <w:color w:val="000000" w:themeColor="text1"/>
                <w:sz w:val="20"/>
                <w:szCs w:val="20"/>
              </w:rPr>
              <w:t>);</w:t>
            </w:r>
          </w:p>
          <w:p w14:paraId="2EE78610"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030EDA06"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BCED339" w14:textId="77777777" w:rsidR="00691910"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F315930" w14:textId="788A10A4" w:rsidR="00C11632" w:rsidRPr="00B84A4A" w:rsidRDefault="00691910" w:rsidP="00691910">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675BA894" w14:textId="77777777" w:rsidR="00B06C22" w:rsidRDefault="00B06C22" w:rsidP="00B06C22">
      <w:pPr>
        <w:jc w:val="both"/>
        <w:rPr>
          <w:rFonts w:ascii="Times New Roman" w:eastAsia="Times New Roman" w:hAnsi="Times New Roman" w:cs="Times New Roman"/>
          <w:bCs/>
          <w:color w:val="000000" w:themeColor="text1"/>
          <w:sz w:val="24"/>
          <w:szCs w:val="24"/>
        </w:rPr>
      </w:pPr>
    </w:p>
    <w:p w14:paraId="1162D98E" w14:textId="77777777" w:rsidR="00E323ED" w:rsidRDefault="00E323ED" w:rsidP="00B06C22">
      <w:pPr>
        <w:jc w:val="both"/>
        <w:rPr>
          <w:rFonts w:ascii="Times New Roman" w:eastAsia="Times New Roman" w:hAnsi="Times New Roman" w:cs="Times New Roman"/>
          <w:bCs/>
          <w:color w:val="000000" w:themeColor="text1"/>
          <w:sz w:val="24"/>
          <w:szCs w:val="24"/>
        </w:rPr>
      </w:pPr>
    </w:p>
    <w:p w14:paraId="0BCDCCB8" w14:textId="77777777" w:rsidR="00E323ED" w:rsidRDefault="00E323ED" w:rsidP="00B06C22">
      <w:pPr>
        <w:jc w:val="both"/>
        <w:rPr>
          <w:rFonts w:ascii="Times New Roman" w:eastAsia="Times New Roman" w:hAnsi="Times New Roman" w:cs="Times New Roman"/>
          <w:bCs/>
          <w:color w:val="000000" w:themeColor="text1"/>
          <w:sz w:val="24"/>
          <w:szCs w:val="24"/>
        </w:rPr>
      </w:pPr>
    </w:p>
    <w:p w14:paraId="59E2A5E2" w14:textId="77777777" w:rsidR="00E323ED" w:rsidRDefault="00E323ED" w:rsidP="00B06C22">
      <w:pPr>
        <w:jc w:val="both"/>
        <w:rPr>
          <w:rFonts w:ascii="Times New Roman" w:eastAsia="Times New Roman" w:hAnsi="Times New Roman" w:cs="Times New Roman"/>
          <w:bCs/>
          <w:color w:val="000000" w:themeColor="text1"/>
          <w:sz w:val="24"/>
          <w:szCs w:val="24"/>
        </w:rPr>
      </w:pPr>
    </w:p>
    <w:p w14:paraId="6FBB4D52" w14:textId="77777777" w:rsidR="00E323ED" w:rsidRDefault="00E323ED" w:rsidP="00B06C22">
      <w:pPr>
        <w:jc w:val="both"/>
        <w:rPr>
          <w:rFonts w:ascii="Times New Roman" w:eastAsia="Times New Roman" w:hAnsi="Times New Roman" w:cs="Times New Roman"/>
          <w:bCs/>
          <w:color w:val="000000" w:themeColor="text1"/>
          <w:sz w:val="24"/>
          <w:szCs w:val="24"/>
        </w:rPr>
      </w:pPr>
    </w:p>
    <w:p w14:paraId="246F5215" w14:textId="77777777" w:rsidR="00E323ED" w:rsidRDefault="00E323ED" w:rsidP="00B06C22">
      <w:pPr>
        <w:jc w:val="both"/>
        <w:rPr>
          <w:rFonts w:ascii="Times New Roman" w:eastAsia="Times New Roman" w:hAnsi="Times New Roman" w:cs="Times New Roman"/>
          <w:bCs/>
          <w:color w:val="000000" w:themeColor="text1"/>
          <w:sz w:val="24"/>
          <w:szCs w:val="24"/>
        </w:rPr>
      </w:pPr>
    </w:p>
    <w:p w14:paraId="4315E7DA" w14:textId="7F9223AB" w:rsidR="00B84A4A" w:rsidRDefault="00B06C22" w:rsidP="00B06C22">
      <w:pPr>
        <w:jc w:val="both"/>
        <w:rPr>
          <w:noProof/>
        </w:rPr>
      </w:pPr>
      <w:r>
        <w:rPr>
          <w:rFonts w:ascii="Times New Roman" w:eastAsia="Times New Roman" w:hAnsi="Times New Roman" w:cs="Times New Roman"/>
          <w:bCs/>
          <w:color w:val="000000" w:themeColor="text1"/>
          <w:sz w:val="24"/>
          <w:szCs w:val="24"/>
        </w:rPr>
        <w:lastRenderedPageBreak/>
        <w:t>Output:</w:t>
      </w:r>
      <w:r w:rsidRPr="00B06C22">
        <w:rPr>
          <w:noProof/>
        </w:rPr>
        <w:t xml:space="preserve"> </w:t>
      </w:r>
    </w:p>
    <w:p w14:paraId="6E466D1A" w14:textId="77777777" w:rsidR="00B84A4A" w:rsidRDefault="00B84A4A" w:rsidP="00B06C22">
      <w:pPr>
        <w:jc w:val="both"/>
        <w:rPr>
          <w:noProof/>
        </w:rPr>
      </w:pPr>
    </w:p>
    <w:p w14:paraId="0ABB54B2" w14:textId="16C94983" w:rsidR="00116A42" w:rsidRPr="00B06C22" w:rsidRDefault="00B06C22" w:rsidP="00B06C22">
      <w:pPr>
        <w:jc w:val="both"/>
        <w:rPr>
          <w:rFonts w:ascii="Times New Roman" w:eastAsia="Times New Roman" w:hAnsi="Times New Roman" w:cs="Times New Roman"/>
          <w:bCs/>
          <w:color w:val="000000" w:themeColor="text1"/>
          <w:sz w:val="24"/>
          <w:szCs w:val="24"/>
        </w:rPr>
      </w:pPr>
      <w:r>
        <w:rPr>
          <w:noProof/>
        </w:rPr>
        <w:drawing>
          <wp:inline distT="0" distB="0" distL="0" distR="0" wp14:anchorId="2B96E919" wp14:editId="577936CD">
            <wp:extent cx="5943600" cy="1923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23415"/>
                    </a:xfrm>
                    <a:prstGeom prst="rect">
                      <a:avLst/>
                    </a:prstGeom>
                  </pic:spPr>
                </pic:pic>
              </a:graphicData>
            </a:graphic>
          </wp:inline>
        </w:drawing>
      </w:r>
      <w:r w:rsidRPr="00B06C22">
        <w:rPr>
          <w:rFonts w:ascii="Times New Roman" w:eastAsia="Times New Roman" w:hAnsi="Times New Roman" w:cs="Times New Roman"/>
          <w:bCs/>
          <w:color w:val="000000" w:themeColor="text1"/>
          <w:sz w:val="24"/>
          <w:szCs w:val="24"/>
        </w:rPr>
        <w:t xml:space="preserve"> </w:t>
      </w:r>
      <w:r w:rsidR="00116A42" w:rsidRPr="00B06C22">
        <w:rPr>
          <w:rFonts w:ascii="Times New Roman" w:eastAsia="Times New Roman" w:hAnsi="Times New Roman" w:cs="Times New Roman"/>
          <w:bCs/>
          <w:color w:val="000000" w:themeColor="text1"/>
          <w:sz w:val="24"/>
          <w:szCs w:val="24"/>
        </w:rPr>
        <w:br w:type="page"/>
      </w:r>
    </w:p>
    <w:p w14:paraId="01AAF205" w14:textId="77777777" w:rsidR="00116A42" w:rsidRPr="00DF3724" w:rsidRDefault="00116A42" w:rsidP="00DF3724">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32526DC3"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AE13E71" w14:textId="24441330" w:rsidR="00C11632" w:rsidRPr="00B84A4A" w:rsidRDefault="00C11632" w:rsidP="00644F87">
      <w:pPr>
        <w:jc w:val="center"/>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ANSWER</w:t>
      </w:r>
    </w:p>
    <w:p w14:paraId="2596013F" w14:textId="77777777" w:rsidR="0031739B" w:rsidRDefault="00C11632" w:rsidP="00116A42">
      <w:pPr>
        <w:jc w:val="both"/>
        <w:rPr>
          <w:rFonts w:ascii="Times New Roman" w:hAnsi="Times New Roman" w:cs="Times New Roman"/>
          <w:sz w:val="24"/>
          <w:szCs w:val="24"/>
        </w:rPr>
      </w:pPr>
      <w:r w:rsidRPr="0031739B">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r w:rsidRPr="00B84A4A">
        <w:rPr>
          <w:rFonts w:ascii="Times New Roman" w:hAnsi="Times New Roman" w:cs="Times New Roman"/>
          <w:sz w:val="24"/>
          <w:szCs w:val="24"/>
        </w:rPr>
        <w:t xml:space="preserve"> </w:t>
      </w:r>
    </w:p>
    <w:p w14:paraId="4326C306" w14:textId="705C7233" w:rsidR="00116A42" w:rsidRDefault="00C11632" w:rsidP="00116A42">
      <w:pPr>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A driver class is created where an array of 100 index numbers is created and when a number is told to select , it checks if the number is between the index numbers of those 100 values and tells if the values is inside the bounds or outside the bounds</w:t>
      </w:r>
      <w:r w:rsidR="00B84A4A">
        <w:rPr>
          <w:rFonts w:ascii="Times New Roman" w:eastAsia="Times New Roman" w:hAnsi="Times New Roman" w:cs="Times New Roman"/>
          <w:bCs/>
          <w:color w:val="000000" w:themeColor="text1"/>
          <w:sz w:val="24"/>
          <w:szCs w:val="24"/>
        </w:rPr>
        <w:t>.</w:t>
      </w:r>
    </w:p>
    <w:p w14:paraId="61A3E253" w14:textId="77777777" w:rsidR="00804E93" w:rsidRPr="00B84A4A" w:rsidRDefault="00804E93" w:rsidP="00116A42">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116A42" w14:paraId="3FC450EC" w14:textId="77777777" w:rsidTr="00116A42">
        <w:tc>
          <w:tcPr>
            <w:tcW w:w="9350" w:type="dxa"/>
          </w:tcPr>
          <w:p w14:paraId="7AD26ED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75F43AB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57CDD9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124DA760"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481AC63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63342F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Question07;</w:t>
            </w:r>
          </w:p>
          <w:p w14:paraId="379CB16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java.util.Arrays</w:t>
            </w:r>
            <w:proofErr w:type="spellEnd"/>
            <w:r w:rsidRPr="00B84A4A">
              <w:rPr>
                <w:rFonts w:ascii="Courier New" w:eastAsia="Times New Roman" w:hAnsi="Courier New" w:cs="Courier New"/>
                <w:bCs/>
                <w:color w:val="000000" w:themeColor="text1"/>
                <w:sz w:val="20"/>
                <w:szCs w:val="20"/>
              </w:rPr>
              <w:t>;</w:t>
            </w:r>
          </w:p>
          <w:p w14:paraId="114FAF8A"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java.util.Random</w:t>
            </w:r>
            <w:proofErr w:type="spellEnd"/>
            <w:r w:rsidRPr="00B84A4A">
              <w:rPr>
                <w:rFonts w:ascii="Courier New" w:eastAsia="Times New Roman" w:hAnsi="Courier New" w:cs="Courier New"/>
                <w:bCs/>
                <w:color w:val="000000" w:themeColor="text1"/>
                <w:sz w:val="20"/>
                <w:szCs w:val="20"/>
              </w:rPr>
              <w:t>;</w:t>
            </w:r>
          </w:p>
          <w:p w14:paraId="390E0E2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import </w:t>
            </w:r>
            <w:proofErr w:type="spellStart"/>
            <w:r w:rsidRPr="00B84A4A">
              <w:rPr>
                <w:rFonts w:ascii="Courier New" w:eastAsia="Times New Roman" w:hAnsi="Courier New" w:cs="Courier New"/>
                <w:bCs/>
                <w:color w:val="000000" w:themeColor="text1"/>
                <w:sz w:val="20"/>
                <w:szCs w:val="20"/>
              </w:rPr>
              <w:t>java.util.Scanner</w:t>
            </w:r>
            <w:proofErr w:type="spellEnd"/>
            <w:r w:rsidRPr="00B84A4A">
              <w:rPr>
                <w:rFonts w:ascii="Courier New" w:eastAsia="Times New Roman" w:hAnsi="Courier New" w:cs="Courier New"/>
                <w:bCs/>
                <w:color w:val="000000" w:themeColor="text1"/>
                <w:sz w:val="20"/>
                <w:szCs w:val="20"/>
              </w:rPr>
              <w:t>;</w:t>
            </w:r>
          </w:p>
          <w:p w14:paraId="6B420A3E" w14:textId="77777777" w:rsidR="00D9671B" w:rsidRPr="00B84A4A" w:rsidRDefault="00D9671B" w:rsidP="00D9671B">
            <w:pPr>
              <w:jc w:val="both"/>
              <w:rPr>
                <w:rFonts w:ascii="Courier New" w:eastAsia="Times New Roman" w:hAnsi="Courier New" w:cs="Courier New"/>
                <w:bCs/>
                <w:color w:val="000000" w:themeColor="text1"/>
                <w:sz w:val="20"/>
                <w:szCs w:val="20"/>
              </w:rPr>
            </w:pPr>
          </w:p>
          <w:p w14:paraId="5F8FD41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2BC7B7F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7E866A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19B5EC4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37408D"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class Driver {</w:t>
            </w:r>
          </w:p>
          <w:p w14:paraId="29B467B8" w14:textId="77777777" w:rsidR="00D9671B" w:rsidRPr="00B84A4A" w:rsidRDefault="00D9671B" w:rsidP="00D9671B">
            <w:pPr>
              <w:jc w:val="both"/>
              <w:rPr>
                <w:rFonts w:ascii="Courier New" w:eastAsia="Times New Roman" w:hAnsi="Courier New" w:cs="Courier New"/>
                <w:bCs/>
                <w:color w:val="000000" w:themeColor="text1"/>
                <w:sz w:val="20"/>
                <w:szCs w:val="20"/>
              </w:rPr>
            </w:pPr>
          </w:p>
          <w:p w14:paraId="08FBD97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0D32324"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7EF805A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0BFDAEE3"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main(String[]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1E2AFE6D"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26F6BC5"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Random rand=new Random();</w:t>
            </w:r>
          </w:p>
          <w:p w14:paraId="37864C0B"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int[] array = new int[100];</w:t>
            </w:r>
          </w:p>
          <w:p w14:paraId="362015F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for (int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 0;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&lt; </w:t>
            </w:r>
            <w:proofErr w:type="spellStart"/>
            <w:r w:rsidRPr="00B84A4A">
              <w:rPr>
                <w:rFonts w:ascii="Courier New" w:eastAsia="Times New Roman" w:hAnsi="Courier New" w:cs="Courier New"/>
                <w:bCs/>
                <w:color w:val="000000" w:themeColor="text1"/>
                <w:sz w:val="20"/>
                <w:szCs w:val="20"/>
              </w:rPr>
              <w:t>array.length</w:t>
            </w:r>
            <w:proofErr w:type="spellEnd"/>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w:t>
            </w:r>
          </w:p>
          <w:p w14:paraId="07F87C81" w14:textId="0338E28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array[</w:t>
            </w:r>
            <w:proofErr w:type="spellStart"/>
            <w:r w:rsidRPr="00B84A4A">
              <w:rPr>
                <w:rFonts w:ascii="Courier New" w:eastAsia="Times New Roman" w:hAnsi="Courier New" w:cs="Courier New"/>
                <w:bCs/>
                <w:color w:val="000000" w:themeColor="text1"/>
                <w:sz w:val="20"/>
                <w:szCs w:val="20"/>
              </w:rPr>
              <w:t>i</w:t>
            </w:r>
            <w:proofErr w:type="spellEnd"/>
            <w:r w:rsidRPr="00B84A4A">
              <w:rPr>
                <w:rFonts w:ascii="Courier New" w:eastAsia="Times New Roman" w:hAnsi="Courier New" w:cs="Courier New"/>
                <w:bCs/>
                <w:color w:val="000000" w:themeColor="text1"/>
                <w:sz w:val="20"/>
                <w:szCs w:val="20"/>
              </w:rPr>
              <w:t xml:space="preserve">] = </w:t>
            </w:r>
            <w:proofErr w:type="spellStart"/>
            <w:r w:rsidRPr="00B84A4A">
              <w:rPr>
                <w:rFonts w:ascii="Courier New" w:eastAsia="Times New Roman" w:hAnsi="Courier New" w:cs="Courier New"/>
                <w:bCs/>
                <w:color w:val="000000" w:themeColor="text1"/>
                <w:sz w:val="20"/>
                <w:szCs w:val="20"/>
              </w:rPr>
              <w:t>rand.nextInt</w:t>
            </w:r>
            <w:proofErr w:type="spellEnd"/>
            <w:r w:rsidRPr="00B84A4A">
              <w:rPr>
                <w:rFonts w:ascii="Courier New" w:eastAsia="Times New Roman" w:hAnsi="Courier New" w:cs="Courier New"/>
                <w:bCs/>
                <w:color w:val="000000" w:themeColor="text1"/>
                <w:sz w:val="20"/>
                <w:szCs w:val="20"/>
              </w:rPr>
              <w:t>(</w:t>
            </w:r>
            <w:r w:rsidR="00E83686" w:rsidRPr="00B84A4A">
              <w:rPr>
                <w:rFonts w:ascii="Courier New" w:eastAsia="Times New Roman" w:hAnsi="Courier New" w:cs="Courier New"/>
                <w:bCs/>
                <w:color w:val="000000" w:themeColor="text1"/>
                <w:sz w:val="20"/>
                <w:szCs w:val="20"/>
              </w:rPr>
              <w:t>1000</w:t>
            </w:r>
            <w:r w:rsidRPr="00B84A4A">
              <w:rPr>
                <w:rFonts w:ascii="Courier New" w:eastAsia="Times New Roman" w:hAnsi="Courier New" w:cs="Courier New"/>
                <w:bCs/>
                <w:color w:val="000000" w:themeColor="text1"/>
                <w:sz w:val="20"/>
                <w:szCs w:val="20"/>
              </w:rPr>
              <w:t>)</w:t>
            </w:r>
            <w:r w:rsidR="00E83686" w:rsidRPr="00B84A4A">
              <w:rPr>
                <w:rFonts w:ascii="Courier New" w:eastAsia="Times New Roman" w:hAnsi="Courier New" w:cs="Courier New"/>
                <w:bCs/>
                <w:color w:val="000000" w:themeColor="text1"/>
                <w:sz w:val="20"/>
                <w:szCs w:val="20"/>
              </w:rPr>
              <w:t>+1</w:t>
            </w:r>
            <w:r w:rsidRPr="00B84A4A">
              <w:rPr>
                <w:rFonts w:ascii="Courier New" w:eastAsia="Times New Roman" w:hAnsi="Courier New" w:cs="Courier New"/>
                <w:bCs/>
                <w:color w:val="000000" w:themeColor="text1"/>
                <w:sz w:val="20"/>
                <w:szCs w:val="20"/>
              </w:rPr>
              <w:t>;</w:t>
            </w:r>
          </w:p>
          <w:p w14:paraId="62CD226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ab/>
              <w:t>}</w:t>
            </w:r>
          </w:p>
          <w:p w14:paraId="72AE86F6"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Scanner </w:t>
            </w:r>
            <w:proofErr w:type="spellStart"/>
            <w:r w:rsidRPr="00B84A4A">
              <w:rPr>
                <w:rFonts w:ascii="Courier New" w:eastAsia="Times New Roman" w:hAnsi="Courier New" w:cs="Courier New"/>
                <w:bCs/>
                <w:color w:val="000000" w:themeColor="text1"/>
                <w:sz w:val="20"/>
                <w:szCs w:val="20"/>
              </w:rPr>
              <w:t>nacs</w:t>
            </w:r>
            <w:proofErr w:type="spellEnd"/>
            <w:r w:rsidRPr="00B84A4A">
              <w:rPr>
                <w:rFonts w:ascii="Courier New" w:eastAsia="Times New Roman" w:hAnsi="Courier New" w:cs="Courier New"/>
                <w:bCs/>
                <w:color w:val="000000" w:themeColor="text1"/>
                <w:sz w:val="20"/>
                <w:szCs w:val="20"/>
              </w:rPr>
              <w:t>=new Scanner(System.in);</w:t>
            </w:r>
          </w:p>
          <w:p w14:paraId="2C7C83A1"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("By Rohit Reddy Chandupatla");</w:t>
            </w:r>
          </w:p>
          <w:p w14:paraId="3FD27F7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w:t>
            </w:r>
            <w:proofErr w:type="spellEnd"/>
            <w:r w:rsidRPr="00B84A4A">
              <w:rPr>
                <w:rFonts w:ascii="Courier New" w:eastAsia="Times New Roman" w:hAnsi="Courier New" w:cs="Courier New"/>
                <w:bCs/>
                <w:color w:val="000000" w:themeColor="text1"/>
                <w:sz w:val="20"/>
                <w:szCs w:val="20"/>
              </w:rPr>
              <w:t>("Enter the index of the array: ");</w:t>
            </w:r>
          </w:p>
          <w:p w14:paraId="0971F3F8"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int index=</w:t>
            </w:r>
            <w:proofErr w:type="spellStart"/>
            <w:r w:rsidRPr="00B84A4A">
              <w:rPr>
                <w:rFonts w:ascii="Courier New" w:eastAsia="Times New Roman" w:hAnsi="Courier New" w:cs="Courier New"/>
                <w:bCs/>
                <w:color w:val="000000" w:themeColor="text1"/>
                <w:sz w:val="20"/>
                <w:szCs w:val="20"/>
              </w:rPr>
              <w:t>nacs.nextInt</w:t>
            </w:r>
            <w:proofErr w:type="spellEnd"/>
            <w:r w:rsidRPr="00B84A4A">
              <w:rPr>
                <w:rFonts w:ascii="Courier New" w:eastAsia="Times New Roman" w:hAnsi="Courier New" w:cs="Courier New"/>
                <w:bCs/>
                <w:color w:val="000000" w:themeColor="text1"/>
                <w:sz w:val="20"/>
                <w:szCs w:val="20"/>
              </w:rPr>
              <w:t>();</w:t>
            </w:r>
          </w:p>
          <w:p w14:paraId="73A939D9"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try{</w:t>
            </w:r>
          </w:p>
          <w:p w14:paraId="3E1D21FC"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("Corresponding element value at this "+index+" is: "+array[index]);</w:t>
            </w:r>
          </w:p>
          <w:p w14:paraId="7EAD869A"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}catch(</w:t>
            </w:r>
            <w:proofErr w:type="spellStart"/>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ex){</w:t>
            </w:r>
          </w:p>
          <w:p w14:paraId="6211BBC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D5DA89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("Out of bounds");</w:t>
            </w:r>
          </w:p>
          <w:p w14:paraId="6D1AA1BE"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
          <w:p w14:paraId="31BBE8E4"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10E237D7"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184F1BF" w14:textId="77777777" w:rsidR="00D9671B"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4174FABF" w14:textId="743B0087" w:rsidR="00116A42" w:rsidRPr="00B84A4A" w:rsidRDefault="00D9671B" w:rsidP="00D9671B">
            <w:pPr>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7670E2E5" w14:textId="3F588A51" w:rsidR="00116A42" w:rsidRDefault="00116A42" w:rsidP="00116A42">
      <w:pPr>
        <w:jc w:val="both"/>
        <w:rPr>
          <w:rFonts w:ascii="Times New Roman" w:eastAsia="Times New Roman" w:hAnsi="Times New Roman" w:cs="Times New Roman"/>
          <w:bCs/>
          <w:color w:val="000000" w:themeColor="text1"/>
          <w:sz w:val="24"/>
          <w:szCs w:val="24"/>
        </w:rPr>
      </w:pPr>
    </w:p>
    <w:p w14:paraId="34E20F98" w14:textId="178AB6D6" w:rsidR="00AB6EC6" w:rsidRPr="00116A42" w:rsidRDefault="00AB6EC6" w:rsidP="00116A42">
      <w:pPr>
        <w:jc w:val="both"/>
        <w:rPr>
          <w:rFonts w:ascii="Times New Roman" w:eastAsia="Times New Roman" w:hAnsi="Times New Roman" w:cs="Times New Roman"/>
          <w:bCs/>
          <w:color w:val="000000" w:themeColor="text1"/>
          <w:sz w:val="24"/>
          <w:szCs w:val="24"/>
        </w:rPr>
      </w:pPr>
    </w:p>
    <w:p w14:paraId="56EEC6DE" w14:textId="37CCB272" w:rsidR="00D9671B" w:rsidRDefault="00C11632" w:rsidP="00116A42">
      <w:pPr>
        <w:jc w:val="both"/>
        <w:rPr>
          <w:noProof/>
        </w:rPr>
      </w:pPr>
      <w:r>
        <w:rPr>
          <w:noProof/>
        </w:rPr>
        <w:drawing>
          <wp:inline distT="0" distB="0" distL="0" distR="0" wp14:anchorId="0BA101DC" wp14:editId="3AD11908">
            <wp:extent cx="5943600" cy="2816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16860"/>
                    </a:xfrm>
                    <a:prstGeom prst="rect">
                      <a:avLst/>
                    </a:prstGeom>
                  </pic:spPr>
                </pic:pic>
              </a:graphicData>
            </a:graphic>
          </wp:inline>
        </w:drawing>
      </w:r>
      <w:r>
        <w:rPr>
          <w:noProof/>
        </w:rPr>
        <w:t xml:space="preserve"> </w:t>
      </w:r>
    </w:p>
    <w:p w14:paraId="42E69A61" w14:textId="23BD4259" w:rsidR="00094E3B" w:rsidRDefault="00094E3B" w:rsidP="00116A42">
      <w:pPr>
        <w:jc w:val="both"/>
        <w:rPr>
          <w:noProof/>
        </w:rPr>
      </w:pPr>
    </w:p>
    <w:p w14:paraId="2EA71245" w14:textId="7250D054" w:rsidR="00094E3B" w:rsidRDefault="00094E3B" w:rsidP="00116A42">
      <w:pPr>
        <w:jc w:val="both"/>
        <w:rPr>
          <w:rFonts w:ascii="Times New Roman" w:eastAsia="Times New Roman" w:hAnsi="Times New Roman" w:cs="Times New Roman"/>
          <w:bCs/>
          <w:color w:val="000000" w:themeColor="text1"/>
          <w:sz w:val="24"/>
          <w:szCs w:val="24"/>
        </w:rPr>
      </w:pPr>
      <w:r>
        <w:rPr>
          <w:noProof/>
        </w:rPr>
        <w:drawing>
          <wp:inline distT="0" distB="0" distL="0" distR="0" wp14:anchorId="2155144A" wp14:editId="312A4E59">
            <wp:extent cx="5943600" cy="2355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5850"/>
                    </a:xfrm>
                    <a:prstGeom prst="rect">
                      <a:avLst/>
                    </a:prstGeom>
                  </pic:spPr>
                </pic:pic>
              </a:graphicData>
            </a:graphic>
          </wp:inline>
        </w:drawing>
      </w:r>
    </w:p>
    <w:p w14:paraId="1A0413CE" w14:textId="77777777" w:rsidR="00D9671B" w:rsidRDefault="00D9671B" w:rsidP="00116A42">
      <w:pPr>
        <w:jc w:val="both"/>
        <w:rPr>
          <w:rFonts w:ascii="Times New Roman" w:eastAsia="Times New Roman" w:hAnsi="Times New Roman" w:cs="Times New Roman"/>
          <w:bCs/>
          <w:color w:val="000000" w:themeColor="text1"/>
          <w:sz w:val="24"/>
          <w:szCs w:val="24"/>
        </w:rPr>
      </w:pPr>
    </w:p>
    <w:p w14:paraId="7DBE5123" w14:textId="3F0C79BC" w:rsidR="00116A42" w:rsidRDefault="00C11632" w:rsidP="00116A4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116A42">
        <w:rPr>
          <w:rFonts w:ascii="Times New Roman" w:eastAsia="Times New Roman" w:hAnsi="Times New Roman" w:cs="Times New Roman"/>
          <w:bCs/>
          <w:color w:val="000000" w:themeColor="text1"/>
          <w:sz w:val="24"/>
          <w:szCs w:val="24"/>
        </w:rPr>
        <w:br w:type="page"/>
      </w:r>
    </w:p>
    <w:p w14:paraId="543124F4" w14:textId="77777777" w:rsidR="00116A42" w:rsidRPr="00116A42" w:rsidRDefault="00116A42" w:rsidP="00116A42">
      <w:pPr>
        <w:jc w:val="both"/>
        <w:rPr>
          <w:rFonts w:ascii="Times New Roman" w:eastAsia="Times New Roman" w:hAnsi="Times New Roman" w:cs="Times New Roman"/>
          <w:bCs/>
          <w:color w:val="000000" w:themeColor="text1"/>
          <w:sz w:val="24"/>
          <w:szCs w:val="24"/>
        </w:rPr>
      </w:pPr>
    </w:p>
    <w:p w14:paraId="33A7D165" w14:textId="77777777" w:rsidR="005B7F58" w:rsidRPr="006F7287" w:rsidRDefault="005B7F58" w:rsidP="006F7287">
      <w:pPr>
        <w:pStyle w:val="Heading1"/>
      </w:pPr>
    </w:p>
    <w:p w14:paraId="4818DC58" w14:textId="77777777" w:rsidR="00106E49"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7CC9EED6" w14:textId="3483609E"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F1E6C42" w14:textId="7BE1E611" w:rsidR="00B101E3" w:rsidRPr="00B84A4A" w:rsidRDefault="00F55642"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0AE3B793" w14:textId="77777777" w:rsidR="00094E3B" w:rsidRPr="00B84A4A" w:rsidRDefault="00094E3B" w:rsidP="00DF3724">
      <w:pPr>
        <w:pStyle w:val="ListParagraph"/>
        <w:ind w:left="360"/>
        <w:jc w:val="both"/>
        <w:rPr>
          <w:rFonts w:ascii="Times New Roman" w:eastAsia="Times New Roman" w:hAnsi="Times New Roman" w:cs="Times New Roman"/>
          <w:bCs/>
          <w:color w:val="000000" w:themeColor="text1"/>
          <w:sz w:val="24"/>
          <w:szCs w:val="24"/>
        </w:rPr>
      </w:pPr>
    </w:p>
    <w:p w14:paraId="5ADC5B71" w14:textId="08B7052B" w:rsidR="00B101E3" w:rsidRPr="00B84A4A" w:rsidRDefault="00550BB5"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Declaring exceptions informs the Java runtime system of what could go wrong. The throws keyword in the process declaration is used to declare an exception. Multiple exceptions may be declared, separated by</w:t>
      </w:r>
      <w:r w:rsidR="00A62A29" w:rsidRPr="00B84A4A">
        <w:rPr>
          <w:rFonts w:ascii="Times New Roman" w:eastAsia="Times New Roman" w:hAnsi="Times New Roman" w:cs="Times New Roman"/>
          <w:bCs/>
          <w:color w:val="000000" w:themeColor="text1"/>
          <w:sz w:val="24"/>
          <w:szCs w:val="24"/>
        </w:rPr>
        <w:t xml:space="preserve"> commas.</w:t>
      </w:r>
    </w:p>
    <w:p w14:paraId="7AAD88E0" w14:textId="77777777" w:rsidR="007A23E8" w:rsidRPr="00B84A4A" w:rsidRDefault="00A62A29"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If a procedure does not manage a verified exception, the throws keyword must be used to assert it. The keyword throws is found at the end of a method's signature. The throw keyword can be used to throw an exception, either a newly instantiated one or one that you have just captured.</w:t>
      </w:r>
    </w:p>
    <w:p w14:paraId="48A39DE5" w14:textId="77777777" w:rsidR="007A23E8" w:rsidRPr="00B84A4A" w:rsidRDefault="007A23E8" w:rsidP="0097209D">
      <w:pPr>
        <w:pStyle w:val="ListParagraph"/>
        <w:ind w:left="360"/>
        <w:jc w:val="both"/>
        <w:rPr>
          <w:rFonts w:ascii="Times New Roman" w:eastAsia="Times New Roman" w:hAnsi="Times New Roman" w:cs="Times New Roman"/>
          <w:bCs/>
          <w:color w:val="000000" w:themeColor="text1"/>
          <w:sz w:val="24"/>
          <w:szCs w:val="24"/>
        </w:rPr>
      </w:pPr>
    </w:p>
    <w:p w14:paraId="4AE8D7D4" w14:textId="63ABF5AB" w:rsidR="00BA7669" w:rsidRDefault="007A23E8" w:rsidP="0097209D">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Yes, several exceptions may be declared in a method header. If the method declares several exceptions, follow throws with a list of the exceptions, separated by commas.</w:t>
      </w:r>
    </w:p>
    <w:p w14:paraId="56FC8872" w14:textId="77777777" w:rsidR="00A6627B" w:rsidRDefault="00A6627B" w:rsidP="0097209D">
      <w:pPr>
        <w:pStyle w:val="ListParagraph"/>
        <w:ind w:left="360"/>
        <w:jc w:val="both"/>
        <w:rPr>
          <w:rFonts w:ascii="Times New Roman" w:eastAsia="Times New Roman" w:hAnsi="Times New Roman" w:cs="Times New Roman"/>
          <w:bCs/>
          <w:color w:val="000000" w:themeColor="text1"/>
          <w:sz w:val="24"/>
          <w:szCs w:val="24"/>
        </w:rPr>
      </w:pPr>
    </w:p>
    <w:p w14:paraId="47E4BAAD" w14:textId="4A88AEBF" w:rsidR="00A6627B" w:rsidRPr="0031739B" w:rsidRDefault="00A6627B" w:rsidP="0097209D">
      <w:pPr>
        <w:pStyle w:val="ListParagraph"/>
        <w:ind w:left="360"/>
        <w:jc w:val="both"/>
        <w:rPr>
          <w:rFonts w:ascii="Times New Roman" w:eastAsia="Times New Roman" w:hAnsi="Times New Roman" w:cs="Times New Roman"/>
          <w:bCs/>
          <w:color w:val="000000" w:themeColor="text1"/>
          <w:sz w:val="24"/>
          <w:szCs w:val="24"/>
          <w:u w:val="single"/>
        </w:rPr>
      </w:pPr>
      <w:r w:rsidRPr="0031739B">
        <w:rPr>
          <w:rFonts w:ascii="Times New Roman" w:eastAsia="Times New Roman" w:hAnsi="Times New Roman" w:cs="Times New Roman"/>
          <w:bCs/>
          <w:color w:val="000000" w:themeColor="text1"/>
          <w:sz w:val="24"/>
          <w:szCs w:val="24"/>
          <w:u w:val="single"/>
        </w:rPr>
        <w:t>Explanation</w:t>
      </w:r>
    </w:p>
    <w:p w14:paraId="78A4C1CE" w14:textId="02B9D2CD" w:rsidR="00A6627B" w:rsidRPr="00A6627B" w:rsidRDefault="00A6627B" w:rsidP="0097209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driver class, firstly given array size as 2, if at all the user gives the array size as 3 while execution, in side the program it catches </w:t>
      </w:r>
      <w:proofErr w:type="spellStart"/>
      <w:r>
        <w:rPr>
          <w:rFonts w:ascii="Times New Roman" w:eastAsia="Times New Roman" w:hAnsi="Times New Roman" w:cs="Times New Roman"/>
          <w:bCs/>
          <w:color w:val="000000" w:themeColor="text1"/>
          <w:sz w:val="24"/>
          <w:szCs w:val="24"/>
        </w:rPr>
        <w:t>a</w:t>
      </w:r>
      <w:proofErr w:type="spellEnd"/>
      <w:r>
        <w:rPr>
          <w:rFonts w:ascii="Times New Roman" w:eastAsia="Times New Roman" w:hAnsi="Times New Roman" w:cs="Times New Roman"/>
          <w:bCs/>
          <w:color w:val="000000" w:themeColor="text1"/>
          <w:sz w:val="24"/>
          <w:szCs w:val="24"/>
        </w:rPr>
        <w:t xml:space="preserve"> exception  and throws </w:t>
      </w:r>
      <w:r w:rsidRPr="00A6627B">
        <w:rPr>
          <w:rFonts w:ascii="Times New Roman" w:eastAsia="Times New Roman" w:hAnsi="Times New Roman" w:cs="Times New Roman"/>
          <w:bCs/>
          <w:color w:val="000000" w:themeColor="text1"/>
          <w:sz w:val="24"/>
          <w:szCs w:val="24"/>
        </w:rPr>
        <w:t>Array Index Out Of Bounds Exception</w:t>
      </w:r>
      <w:r>
        <w:rPr>
          <w:rFonts w:ascii="Times New Roman" w:eastAsia="Times New Roman" w:hAnsi="Times New Roman" w:cs="Times New Roman"/>
          <w:bCs/>
          <w:color w:val="000000" w:themeColor="text1"/>
          <w:sz w:val="24"/>
          <w:szCs w:val="24"/>
        </w:rPr>
        <w:t xml:space="preserve">. In the below program, I have given the array size as 3 and that’s why the output is out of the block along with </w:t>
      </w:r>
      <w:r w:rsidR="00BF2992">
        <w:rPr>
          <w:rFonts w:ascii="Times New Roman" w:eastAsia="Times New Roman" w:hAnsi="Times New Roman" w:cs="Times New Roman"/>
          <w:bCs/>
          <w:color w:val="000000" w:themeColor="text1"/>
          <w:sz w:val="24"/>
          <w:szCs w:val="24"/>
        </w:rPr>
        <w:t>the thrown exception.</w:t>
      </w:r>
    </w:p>
    <w:p w14:paraId="3DBFDC4F" w14:textId="77777777" w:rsidR="00B84A4A" w:rsidRPr="00B84A4A" w:rsidRDefault="00B84A4A" w:rsidP="0097209D">
      <w:pPr>
        <w:pStyle w:val="ListParagraph"/>
        <w:ind w:left="360"/>
        <w:jc w:val="both"/>
        <w:rPr>
          <w:rFonts w:ascii="Times New Roman" w:eastAsia="Times New Roman" w:hAnsi="Times New Roman" w:cs="Times New Roman"/>
          <w:bCs/>
          <w:color w:val="000000" w:themeColor="text1"/>
          <w:sz w:val="24"/>
          <w:szCs w:val="24"/>
        </w:rPr>
      </w:pPr>
    </w:p>
    <w:p w14:paraId="3B90AAA7" w14:textId="77777777" w:rsidR="00BA7669" w:rsidRPr="00B84A4A" w:rsidRDefault="00BA7669" w:rsidP="0097209D">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776377" w14:paraId="18EF4A02" w14:textId="77777777" w:rsidTr="00776377">
        <w:tc>
          <w:tcPr>
            <w:tcW w:w="9350" w:type="dxa"/>
          </w:tcPr>
          <w:p w14:paraId="12D529E6"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6B51760"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license header, choose License Headers in Project Properties.</w:t>
            </w:r>
          </w:p>
          <w:p w14:paraId="3C4E87E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 change this template file, choose Tools | Templates</w:t>
            </w:r>
          </w:p>
          <w:p w14:paraId="2BC0947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and open the template in the editor.</w:t>
            </w:r>
          </w:p>
          <w:p w14:paraId="160B7FA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22C0F64"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package Question08;</w:t>
            </w:r>
          </w:p>
          <w:p w14:paraId="7F57493D"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p>
          <w:p w14:paraId="52A1A82A"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1EBD289A"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9CB718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@author Rohit Reddy Chandupatla</w:t>
            </w:r>
          </w:p>
          <w:p w14:paraId="6CCE990F"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4CD2D8EC"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public class </w:t>
            </w:r>
            <w:proofErr w:type="spellStart"/>
            <w:r w:rsidRPr="00B84A4A">
              <w:rPr>
                <w:rFonts w:ascii="Courier New" w:eastAsia="Times New Roman" w:hAnsi="Courier New" w:cs="Courier New"/>
                <w:bCs/>
                <w:color w:val="000000" w:themeColor="text1"/>
                <w:sz w:val="20"/>
                <w:szCs w:val="20"/>
              </w:rPr>
              <w:t>ExcepTest</w:t>
            </w:r>
            <w:proofErr w:type="spellEnd"/>
            <w:r w:rsidRPr="00B84A4A">
              <w:rPr>
                <w:rFonts w:ascii="Courier New" w:eastAsia="Times New Roman" w:hAnsi="Courier New" w:cs="Courier New"/>
                <w:bCs/>
                <w:color w:val="000000" w:themeColor="text1"/>
                <w:sz w:val="20"/>
                <w:szCs w:val="20"/>
              </w:rPr>
              <w:t xml:space="preserve"> {</w:t>
            </w:r>
          </w:p>
          <w:p w14:paraId="4FD8B4F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p>
          <w:p w14:paraId="47A362C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6210B66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@param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xml:space="preserve"> the command line arguments</w:t>
            </w:r>
          </w:p>
          <w:p w14:paraId="36331012"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5FFC5D47"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public static void main(String[] </w:t>
            </w:r>
            <w:proofErr w:type="spellStart"/>
            <w:r w:rsidRPr="00B84A4A">
              <w:rPr>
                <w:rFonts w:ascii="Courier New" w:eastAsia="Times New Roman" w:hAnsi="Courier New" w:cs="Courier New"/>
                <w:bCs/>
                <w:color w:val="000000" w:themeColor="text1"/>
                <w:sz w:val="20"/>
                <w:szCs w:val="20"/>
              </w:rPr>
              <w:t>args</w:t>
            </w:r>
            <w:proofErr w:type="spellEnd"/>
            <w:r w:rsidRPr="00B84A4A">
              <w:rPr>
                <w:rFonts w:ascii="Courier New" w:eastAsia="Times New Roman" w:hAnsi="Courier New" w:cs="Courier New"/>
                <w:bCs/>
                <w:color w:val="000000" w:themeColor="text1"/>
                <w:sz w:val="20"/>
                <w:szCs w:val="20"/>
              </w:rPr>
              <w:t>) {</w:t>
            </w:r>
          </w:p>
          <w:p w14:paraId="6F93455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TODO code application logic here</w:t>
            </w:r>
          </w:p>
          <w:p w14:paraId="7FD8A8B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try {</w:t>
            </w:r>
          </w:p>
          <w:p w14:paraId="35CD9401"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int a[] = new int[2];</w:t>
            </w:r>
          </w:p>
          <w:p w14:paraId="2AB3B944"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("By Rohit Reddy Chandupatla");</w:t>
            </w:r>
          </w:p>
          <w:p w14:paraId="4BD72372"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lastRenderedPageBreak/>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("Access element three :" + a[3]);</w:t>
            </w:r>
          </w:p>
          <w:p w14:paraId="177799AB"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 catch (</w:t>
            </w:r>
            <w:proofErr w:type="spellStart"/>
            <w:r w:rsidRPr="00B84A4A">
              <w:rPr>
                <w:rFonts w:ascii="Courier New" w:eastAsia="Times New Roman" w:hAnsi="Courier New" w:cs="Courier New"/>
                <w:bCs/>
                <w:color w:val="000000" w:themeColor="text1"/>
                <w:sz w:val="20"/>
                <w:szCs w:val="20"/>
              </w:rPr>
              <w:t>ArrayIndexOutOfBoundsException</w:t>
            </w:r>
            <w:proofErr w:type="spellEnd"/>
            <w:r w:rsidRPr="00B84A4A">
              <w:rPr>
                <w:rFonts w:ascii="Courier New" w:eastAsia="Times New Roman" w:hAnsi="Courier New" w:cs="Courier New"/>
                <w:bCs/>
                <w:color w:val="000000" w:themeColor="text1"/>
                <w:sz w:val="20"/>
                <w:szCs w:val="20"/>
              </w:rPr>
              <w:t xml:space="preserve"> e) {</w:t>
            </w:r>
          </w:p>
          <w:p w14:paraId="624EF303"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("Exception thrown  :" + e);</w:t>
            </w:r>
          </w:p>
          <w:p w14:paraId="09CD9548"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2EE4A0CE"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roofErr w:type="spellStart"/>
            <w:r w:rsidRPr="00B84A4A">
              <w:rPr>
                <w:rFonts w:ascii="Courier New" w:eastAsia="Times New Roman" w:hAnsi="Courier New" w:cs="Courier New"/>
                <w:bCs/>
                <w:color w:val="000000" w:themeColor="text1"/>
                <w:sz w:val="20"/>
                <w:szCs w:val="20"/>
              </w:rPr>
              <w:t>System.out.println</w:t>
            </w:r>
            <w:proofErr w:type="spellEnd"/>
            <w:r w:rsidRPr="00B84A4A">
              <w:rPr>
                <w:rFonts w:ascii="Courier New" w:eastAsia="Times New Roman" w:hAnsi="Courier New" w:cs="Courier New"/>
                <w:bCs/>
                <w:color w:val="000000" w:themeColor="text1"/>
                <w:sz w:val="20"/>
                <w:szCs w:val="20"/>
              </w:rPr>
              <w:t>("Out of the block");</w:t>
            </w:r>
          </w:p>
          <w:p w14:paraId="13F9DAC7"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p w14:paraId="734AB2E5" w14:textId="77777777" w:rsidR="00776377" w:rsidRPr="00B84A4A" w:rsidRDefault="00776377" w:rsidP="00776377">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w:t>
            </w:r>
          </w:p>
          <w:p w14:paraId="66BA6CDD" w14:textId="7A8122B8" w:rsidR="00776377" w:rsidRPr="00B84A4A" w:rsidRDefault="00776377" w:rsidP="00B84A4A">
            <w:pPr>
              <w:pStyle w:val="ListParagraph"/>
              <w:jc w:val="both"/>
              <w:rPr>
                <w:rFonts w:ascii="Courier New" w:eastAsia="Times New Roman" w:hAnsi="Courier New" w:cs="Courier New"/>
                <w:bCs/>
                <w:color w:val="000000" w:themeColor="text1"/>
                <w:sz w:val="20"/>
                <w:szCs w:val="20"/>
              </w:rPr>
            </w:pPr>
            <w:r w:rsidRPr="00B84A4A">
              <w:rPr>
                <w:rFonts w:ascii="Courier New" w:eastAsia="Times New Roman" w:hAnsi="Courier New" w:cs="Courier New"/>
                <w:bCs/>
                <w:color w:val="000000" w:themeColor="text1"/>
                <w:sz w:val="20"/>
                <w:szCs w:val="20"/>
              </w:rPr>
              <w:t xml:space="preserve">    </w:t>
            </w:r>
          </w:p>
        </w:tc>
      </w:tr>
    </w:tbl>
    <w:p w14:paraId="3C8B9840" w14:textId="77777777" w:rsidR="0031739B" w:rsidRDefault="0031739B" w:rsidP="0097209D">
      <w:pPr>
        <w:pStyle w:val="ListParagraph"/>
        <w:ind w:left="360"/>
        <w:jc w:val="both"/>
        <w:rPr>
          <w:rFonts w:ascii="Times New Roman" w:eastAsia="Times New Roman" w:hAnsi="Times New Roman" w:cs="Times New Roman"/>
          <w:bCs/>
          <w:color w:val="000000" w:themeColor="text1"/>
          <w:sz w:val="24"/>
          <w:szCs w:val="24"/>
        </w:rPr>
      </w:pPr>
    </w:p>
    <w:p w14:paraId="21F604E6" w14:textId="06BA84F6" w:rsidR="00776377" w:rsidRDefault="00B84A4A" w:rsidP="0097209D">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46B1F969"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6ABA74C8" w14:textId="0DF082A5"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5ED0B8A6" wp14:editId="1B6A88ED">
            <wp:extent cx="5943600" cy="13112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11275"/>
                    </a:xfrm>
                    <a:prstGeom prst="rect">
                      <a:avLst/>
                    </a:prstGeom>
                  </pic:spPr>
                </pic:pic>
              </a:graphicData>
            </a:graphic>
          </wp:inline>
        </w:drawing>
      </w:r>
    </w:p>
    <w:p w14:paraId="57169E76" w14:textId="6113A38B"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4975F538" w14:textId="525CA2A5" w:rsidR="00776377" w:rsidRDefault="00C06D7E" w:rsidP="0097209D">
      <w:pPr>
        <w:pStyle w:val="ListParagraph"/>
        <w:ind w:left="360"/>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Example2</w:t>
      </w:r>
      <w:r>
        <w:rPr>
          <w:rFonts w:ascii="Times New Roman" w:eastAsia="Times New Roman" w:hAnsi="Times New Roman" w:cs="Times New Roman"/>
          <w:bCs/>
          <w:color w:val="000000" w:themeColor="text1"/>
          <w:sz w:val="24"/>
          <w:szCs w:val="24"/>
        </w:rPr>
        <w:t>:</w:t>
      </w:r>
    </w:p>
    <w:p w14:paraId="46D87426" w14:textId="77777777" w:rsidR="0031739B" w:rsidRDefault="0031739B" w:rsidP="0097209D">
      <w:pPr>
        <w:pStyle w:val="ListParagraph"/>
        <w:ind w:left="360"/>
        <w:jc w:val="both"/>
        <w:rPr>
          <w:rFonts w:ascii="Times New Roman" w:eastAsia="Times New Roman" w:hAnsi="Times New Roman" w:cs="Times New Roman"/>
          <w:bCs/>
          <w:color w:val="000000" w:themeColor="text1"/>
          <w:sz w:val="24"/>
          <w:szCs w:val="24"/>
        </w:rPr>
      </w:pPr>
    </w:p>
    <w:p w14:paraId="7777457D" w14:textId="65B301D2" w:rsidR="00C06D7E" w:rsidRP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31739B">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r w:rsidRPr="00C06D7E">
        <w:t xml:space="preserve"> </w:t>
      </w:r>
      <w:r w:rsidRPr="00C06D7E">
        <w:rPr>
          <w:rFonts w:ascii="Times New Roman" w:eastAsia="Times New Roman" w:hAnsi="Times New Roman" w:cs="Times New Roman"/>
          <w:bCs/>
          <w:color w:val="000000" w:themeColor="text1"/>
          <w:sz w:val="24"/>
          <w:szCs w:val="24"/>
        </w:rPr>
        <w:t xml:space="preserve">In driver class, array size given as 10, and index are given from 1 to 5. </w:t>
      </w:r>
    </w:p>
    <w:p w14:paraId="35B1D6BB" w14:textId="77777777" w:rsidR="00C06D7E" w:rsidRP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If the input file given is wrong then, it throws exception as file not found, using try and catch keywords.</w:t>
      </w:r>
    </w:p>
    <w:p w14:paraId="02878367" w14:textId="7E298181" w:rsidR="00C06D7E" w:rsidRPr="00C06D7E" w:rsidRDefault="00804E93"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Similarly</w:t>
      </w:r>
      <w:r w:rsidR="00C06D7E" w:rsidRPr="00C06D7E">
        <w:rPr>
          <w:rFonts w:ascii="Times New Roman" w:eastAsia="Times New Roman" w:hAnsi="Times New Roman" w:cs="Times New Roman"/>
          <w:bCs/>
          <w:color w:val="000000" w:themeColor="text1"/>
          <w:sz w:val="24"/>
          <w:szCs w:val="24"/>
        </w:rPr>
        <w:t>, given the index as 7, then it throws array index out of bounds, as the index declaration at the beginning given was only till 5.</w:t>
      </w:r>
    </w:p>
    <w:p w14:paraId="58BA0B6C" w14:textId="23C8B420" w:rsidR="00C06D7E" w:rsidRDefault="00C06D7E" w:rsidP="00C06D7E">
      <w:pPr>
        <w:pStyle w:val="ListParagraph"/>
        <w:ind w:left="360"/>
        <w:jc w:val="both"/>
        <w:rPr>
          <w:rFonts w:ascii="Times New Roman" w:eastAsia="Times New Roman" w:hAnsi="Times New Roman" w:cs="Times New Roman"/>
          <w:bCs/>
          <w:color w:val="000000" w:themeColor="text1"/>
          <w:sz w:val="24"/>
          <w:szCs w:val="24"/>
        </w:rPr>
      </w:pPr>
      <w:r w:rsidRPr="00C06D7E">
        <w:rPr>
          <w:rFonts w:ascii="Times New Roman" w:eastAsia="Times New Roman" w:hAnsi="Times New Roman" w:cs="Times New Roman"/>
          <w:bCs/>
          <w:color w:val="000000" w:themeColor="text1"/>
          <w:sz w:val="24"/>
          <w:szCs w:val="24"/>
        </w:rPr>
        <w:t>Therefore, the above are multiple exceptions using try keyword</w:t>
      </w:r>
    </w:p>
    <w:p w14:paraId="47156846" w14:textId="77777777" w:rsidR="00C06D7E" w:rsidRDefault="00C06D7E" w:rsidP="0097209D">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776377" w14:paraId="2D1232E0" w14:textId="77777777" w:rsidTr="00776377">
        <w:tc>
          <w:tcPr>
            <w:tcW w:w="9350" w:type="dxa"/>
          </w:tcPr>
          <w:p w14:paraId="78E1A2E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0333683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To change this license header, choose License Headers in Project Properties.</w:t>
            </w:r>
          </w:p>
          <w:p w14:paraId="6632AA6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To change this template file, choose Tools | Templates</w:t>
            </w:r>
          </w:p>
          <w:p w14:paraId="40C0EF4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and open the template in the editor.</w:t>
            </w:r>
          </w:p>
          <w:p w14:paraId="44A7E21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779A474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package Question08;</w:t>
            </w:r>
          </w:p>
          <w:p w14:paraId="74AD5957"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94943D6"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r w:rsidRPr="000A63F3">
              <w:rPr>
                <w:rFonts w:ascii="Courier New" w:eastAsia="Times New Roman" w:hAnsi="Courier New" w:cs="Courier New"/>
                <w:bCs/>
                <w:color w:val="000000" w:themeColor="text1"/>
                <w:sz w:val="20"/>
                <w:szCs w:val="20"/>
              </w:rPr>
              <w:t>java.io.File</w:t>
            </w:r>
            <w:proofErr w:type="spellEnd"/>
            <w:r w:rsidRPr="000A63F3">
              <w:rPr>
                <w:rFonts w:ascii="Courier New" w:eastAsia="Times New Roman" w:hAnsi="Courier New" w:cs="Courier New"/>
                <w:bCs/>
                <w:color w:val="000000" w:themeColor="text1"/>
                <w:sz w:val="20"/>
                <w:szCs w:val="20"/>
              </w:rPr>
              <w:t>;</w:t>
            </w:r>
          </w:p>
          <w:p w14:paraId="4ABC2B81"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r w:rsidRPr="000A63F3">
              <w:rPr>
                <w:rFonts w:ascii="Courier New" w:eastAsia="Times New Roman" w:hAnsi="Courier New" w:cs="Courier New"/>
                <w:bCs/>
                <w:color w:val="000000" w:themeColor="text1"/>
                <w:sz w:val="20"/>
                <w:szCs w:val="20"/>
              </w:rPr>
              <w:t>java.io.FileReader</w:t>
            </w:r>
            <w:proofErr w:type="spellEnd"/>
            <w:r w:rsidRPr="000A63F3">
              <w:rPr>
                <w:rFonts w:ascii="Courier New" w:eastAsia="Times New Roman" w:hAnsi="Courier New" w:cs="Courier New"/>
                <w:bCs/>
                <w:color w:val="000000" w:themeColor="text1"/>
                <w:sz w:val="20"/>
                <w:szCs w:val="20"/>
              </w:rPr>
              <w:t>;</w:t>
            </w:r>
          </w:p>
          <w:p w14:paraId="2FDDC7A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import </w:t>
            </w:r>
            <w:proofErr w:type="spellStart"/>
            <w:r w:rsidRPr="000A63F3">
              <w:rPr>
                <w:rFonts w:ascii="Courier New" w:eastAsia="Times New Roman" w:hAnsi="Courier New" w:cs="Courier New"/>
                <w:bCs/>
                <w:color w:val="000000" w:themeColor="text1"/>
                <w:sz w:val="20"/>
                <w:szCs w:val="20"/>
              </w:rPr>
              <w:t>java.io.IOException</w:t>
            </w:r>
            <w:proofErr w:type="spellEnd"/>
            <w:r w:rsidRPr="000A63F3">
              <w:rPr>
                <w:rFonts w:ascii="Courier New" w:eastAsia="Times New Roman" w:hAnsi="Courier New" w:cs="Courier New"/>
                <w:bCs/>
                <w:color w:val="000000" w:themeColor="text1"/>
                <w:sz w:val="20"/>
                <w:szCs w:val="20"/>
              </w:rPr>
              <w:t>;</w:t>
            </w:r>
          </w:p>
          <w:p w14:paraId="6A406E89"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4DD720F"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E6D7FB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49C885C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@author Rohit Reddy Chandupatla</w:t>
            </w:r>
          </w:p>
          <w:p w14:paraId="2CC0696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6C97520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public class </w:t>
            </w:r>
            <w:proofErr w:type="spellStart"/>
            <w:r w:rsidRPr="000A63F3">
              <w:rPr>
                <w:rFonts w:ascii="Courier New" w:eastAsia="Times New Roman" w:hAnsi="Courier New" w:cs="Courier New"/>
                <w:bCs/>
                <w:color w:val="000000" w:themeColor="text1"/>
                <w:sz w:val="20"/>
                <w:szCs w:val="20"/>
              </w:rPr>
              <w:t>MultipleException</w:t>
            </w:r>
            <w:proofErr w:type="spellEnd"/>
            <w:r w:rsidRPr="000A63F3">
              <w:rPr>
                <w:rFonts w:ascii="Courier New" w:eastAsia="Times New Roman" w:hAnsi="Courier New" w:cs="Courier New"/>
                <w:bCs/>
                <w:color w:val="000000" w:themeColor="text1"/>
                <w:sz w:val="20"/>
                <w:szCs w:val="20"/>
              </w:rPr>
              <w:t xml:space="preserve"> {</w:t>
            </w:r>
          </w:p>
          <w:p w14:paraId="0433B62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EE0ED7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260381AB"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 @param </w:t>
            </w:r>
            <w:proofErr w:type="spellStart"/>
            <w:r w:rsidRPr="000A63F3">
              <w:rPr>
                <w:rFonts w:ascii="Courier New" w:eastAsia="Times New Roman" w:hAnsi="Courier New" w:cs="Courier New"/>
                <w:bCs/>
                <w:color w:val="000000" w:themeColor="text1"/>
                <w:sz w:val="20"/>
                <w:szCs w:val="20"/>
              </w:rPr>
              <w:t>args</w:t>
            </w:r>
            <w:proofErr w:type="spellEnd"/>
            <w:r w:rsidRPr="000A63F3">
              <w:rPr>
                <w:rFonts w:ascii="Courier New" w:eastAsia="Times New Roman" w:hAnsi="Courier New" w:cs="Courier New"/>
                <w:bCs/>
                <w:color w:val="000000" w:themeColor="text1"/>
                <w:sz w:val="20"/>
                <w:szCs w:val="20"/>
              </w:rPr>
              <w:t xml:space="preserve"> the command line arguments</w:t>
            </w:r>
          </w:p>
          <w:p w14:paraId="6F924BD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5A75802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public static void main(String[] </w:t>
            </w:r>
            <w:proofErr w:type="spellStart"/>
            <w:r w:rsidRPr="000A63F3">
              <w:rPr>
                <w:rFonts w:ascii="Courier New" w:eastAsia="Times New Roman" w:hAnsi="Courier New" w:cs="Courier New"/>
                <w:bCs/>
                <w:color w:val="000000" w:themeColor="text1"/>
                <w:sz w:val="20"/>
                <w:szCs w:val="20"/>
              </w:rPr>
              <w:t>args</w:t>
            </w:r>
            <w:proofErr w:type="spellEnd"/>
            <w:r w:rsidRPr="000A63F3">
              <w:rPr>
                <w:rFonts w:ascii="Courier New" w:eastAsia="Times New Roman" w:hAnsi="Courier New" w:cs="Courier New"/>
                <w:bCs/>
                <w:color w:val="000000" w:themeColor="text1"/>
                <w:sz w:val="20"/>
                <w:szCs w:val="20"/>
              </w:rPr>
              <w:t xml:space="preserve">) throws </w:t>
            </w:r>
            <w:proofErr w:type="spellStart"/>
            <w:r w:rsidRPr="000A63F3">
              <w:rPr>
                <w:rFonts w:ascii="Courier New" w:eastAsia="Times New Roman" w:hAnsi="Courier New" w:cs="Courier New"/>
                <w:bCs/>
                <w:color w:val="000000" w:themeColor="text1"/>
                <w:sz w:val="20"/>
                <w:szCs w:val="20"/>
              </w:rPr>
              <w:t>Exception,IOException</w:t>
            </w:r>
            <w:proofErr w:type="spellEnd"/>
            <w:r w:rsidRPr="000A63F3">
              <w:rPr>
                <w:rFonts w:ascii="Courier New" w:eastAsia="Times New Roman" w:hAnsi="Courier New" w:cs="Courier New"/>
                <w:bCs/>
                <w:color w:val="000000" w:themeColor="text1"/>
                <w:sz w:val="20"/>
                <w:szCs w:val="20"/>
              </w:rPr>
              <w:t xml:space="preserve"> {</w:t>
            </w:r>
          </w:p>
          <w:p w14:paraId="68C33A5A"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lastRenderedPageBreak/>
              <w:t xml:space="preserve">        // TODO code application logic here</w:t>
            </w:r>
          </w:p>
          <w:p w14:paraId="24A2802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91A98B5"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5C6110F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2D5FE2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int x=10,res;</w:t>
            </w:r>
          </w:p>
          <w:p w14:paraId="3683C6C8"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786DAB5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int </w:t>
            </w:r>
            <w:proofErr w:type="spellStart"/>
            <w:r w:rsidRPr="000A63F3">
              <w:rPr>
                <w:rFonts w:ascii="Courier New" w:eastAsia="Times New Roman" w:hAnsi="Courier New" w:cs="Courier New"/>
                <w:bCs/>
                <w:color w:val="000000" w:themeColor="text1"/>
                <w:sz w:val="20"/>
                <w:szCs w:val="20"/>
              </w:rPr>
              <w:t>arr</w:t>
            </w:r>
            <w:proofErr w:type="spellEnd"/>
            <w:r w:rsidRPr="000A63F3">
              <w:rPr>
                <w:rFonts w:ascii="Courier New" w:eastAsia="Times New Roman" w:hAnsi="Courier New" w:cs="Courier New"/>
                <w:bCs/>
                <w:color w:val="000000" w:themeColor="text1"/>
                <w:sz w:val="20"/>
                <w:szCs w:val="20"/>
              </w:rPr>
              <w:t>[]={1,2,3,4,5};</w:t>
            </w:r>
          </w:p>
          <w:p w14:paraId="2253FE48"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B4ECE6D"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6951DCE6"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494515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900BAF6"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C11591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res=x/0;</w:t>
            </w:r>
          </w:p>
          <w:p w14:paraId="0093AC83"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C4DD94F"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11967CA0"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537CBA8"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catch(Exception e){</w:t>
            </w:r>
          </w:p>
          <w:p w14:paraId="588CDB7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roofErr w:type="spellStart"/>
            <w:r w:rsidRPr="000A63F3">
              <w:rPr>
                <w:rFonts w:ascii="Courier New" w:eastAsia="Times New Roman" w:hAnsi="Courier New" w:cs="Courier New"/>
                <w:bCs/>
                <w:color w:val="000000" w:themeColor="text1"/>
                <w:sz w:val="20"/>
                <w:szCs w:val="20"/>
              </w:rPr>
              <w:t>System.out.println</w:t>
            </w:r>
            <w:proofErr w:type="spellEnd"/>
            <w:r w:rsidRPr="000A63F3">
              <w:rPr>
                <w:rFonts w:ascii="Courier New" w:eastAsia="Times New Roman" w:hAnsi="Courier New" w:cs="Courier New"/>
                <w:bCs/>
                <w:color w:val="000000" w:themeColor="text1"/>
                <w:sz w:val="20"/>
                <w:szCs w:val="20"/>
              </w:rPr>
              <w:t>("By Rohit Reddy Chandupatla");</w:t>
            </w:r>
          </w:p>
          <w:p w14:paraId="2ECBA870"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609AC79"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("Exception found");</w:t>
            </w:r>
          </w:p>
          <w:p w14:paraId="4C2A8B5A"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730DD08"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89C2D82"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2A8AB78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26AEC38E"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990E373"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6672637B"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D5F421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File </w:t>
            </w:r>
            <w:proofErr w:type="spellStart"/>
            <w:r w:rsidRPr="000A63F3">
              <w:rPr>
                <w:rFonts w:ascii="Courier New" w:eastAsia="Times New Roman" w:hAnsi="Courier New" w:cs="Courier New"/>
                <w:bCs/>
                <w:color w:val="000000" w:themeColor="text1"/>
                <w:sz w:val="20"/>
                <w:szCs w:val="20"/>
              </w:rPr>
              <w:t>file</w:t>
            </w:r>
            <w:proofErr w:type="spellEnd"/>
            <w:r w:rsidRPr="000A63F3">
              <w:rPr>
                <w:rFonts w:ascii="Courier New" w:eastAsia="Times New Roman" w:hAnsi="Courier New" w:cs="Courier New"/>
                <w:bCs/>
                <w:color w:val="000000" w:themeColor="text1"/>
                <w:sz w:val="20"/>
                <w:szCs w:val="20"/>
              </w:rPr>
              <w:t xml:space="preserve"> = new File("file.txt");</w:t>
            </w:r>
          </w:p>
          <w:p w14:paraId="5A7684F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FD76B5F"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FileReader</w:t>
            </w:r>
            <w:proofErr w:type="spellEnd"/>
            <w:r w:rsidRPr="000A63F3">
              <w:rPr>
                <w:rFonts w:ascii="Courier New" w:eastAsia="Times New Roman" w:hAnsi="Courier New" w:cs="Courier New"/>
                <w:bCs/>
                <w:color w:val="000000" w:themeColor="text1"/>
                <w:sz w:val="20"/>
                <w:szCs w:val="20"/>
              </w:rPr>
              <w:t xml:space="preserve"> </w:t>
            </w:r>
            <w:proofErr w:type="spellStart"/>
            <w:r w:rsidRPr="000A63F3">
              <w:rPr>
                <w:rFonts w:ascii="Courier New" w:eastAsia="Times New Roman" w:hAnsi="Courier New" w:cs="Courier New"/>
                <w:bCs/>
                <w:color w:val="000000" w:themeColor="text1"/>
                <w:sz w:val="20"/>
                <w:szCs w:val="20"/>
              </w:rPr>
              <w:t>fr</w:t>
            </w:r>
            <w:proofErr w:type="spellEnd"/>
            <w:r w:rsidRPr="000A63F3">
              <w:rPr>
                <w:rFonts w:ascii="Courier New" w:eastAsia="Times New Roman" w:hAnsi="Courier New" w:cs="Courier New"/>
                <w:bCs/>
                <w:color w:val="000000" w:themeColor="text1"/>
                <w:sz w:val="20"/>
                <w:szCs w:val="20"/>
              </w:rPr>
              <w:t xml:space="preserve"> = new </w:t>
            </w:r>
            <w:proofErr w:type="spellStart"/>
            <w:r w:rsidRPr="000A63F3">
              <w:rPr>
                <w:rFonts w:ascii="Courier New" w:eastAsia="Times New Roman" w:hAnsi="Courier New" w:cs="Courier New"/>
                <w:bCs/>
                <w:color w:val="000000" w:themeColor="text1"/>
                <w:sz w:val="20"/>
                <w:szCs w:val="20"/>
              </w:rPr>
              <w:t>FileReader</w:t>
            </w:r>
            <w:proofErr w:type="spellEnd"/>
            <w:r w:rsidRPr="000A63F3">
              <w:rPr>
                <w:rFonts w:ascii="Courier New" w:eastAsia="Times New Roman" w:hAnsi="Courier New" w:cs="Courier New"/>
                <w:bCs/>
                <w:color w:val="000000" w:themeColor="text1"/>
                <w:sz w:val="20"/>
                <w:szCs w:val="20"/>
              </w:rPr>
              <w:t>(file);</w:t>
            </w:r>
          </w:p>
          <w:p w14:paraId="563ED01C"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42C2AFA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1D90EE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F1CA195"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catch(Exception </w:t>
            </w:r>
            <w:proofErr w:type="spellStart"/>
            <w:r w:rsidRPr="000A63F3">
              <w:rPr>
                <w:rFonts w:ascii="Courier New" w:eastAsia="Times New Roman" w:hAnsi="Courier New" w:cs="Courier New"/>
                <w:bCs/>
                <w:color w:val="000000" w:themeColor="text1"/>
                <w:sz w:val="20"/>
                <w:szCs w:val="20"/>
              </w:rPr>
              <w:t>FileNotFoundException</w:t>
            </w:r>
            <w:proofErr w:type="spellEnd"/>
            <w:r w:rsidRPr="000A63F3">
              <w:rPr>
                <w:rFonts w:ascii="Courier New" w:eastAsia="Times New Roman" w:hAnsi="Courier New" w:cs="Courier New"/>
                <w:bCs/>
                <w:color w:val="000000" w:themeColor="text1"/>
                <w:sz w:val="20"/>
                <w:szCs w:val="20"/>
              </w:rPr>
              <w:t>)</w:t>
            </w:r>
          </w:p>
          <w:p w14:paraId="486FB4C9"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00774CD4"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BCB1144"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38625D02"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("File not found");</w:t>
            </w:r>
          </w:p>
          <w:p w14:paraId="3096EC1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28ED254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2CBCABC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D15C81A"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try</w:t>
            </w:r>
          </w:p>
          <w:p w14:paraId="27AA881B"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434348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71D0B64C"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EEE80D6"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w:t>
            </w:r>
            <w:proofErr w:type="spellEnd"/>
            <w:r w:rsidRPr="000A63F3">
              <w:rPr>
                <w:rFonts w:ascii="Courier New" w:eastAsia="Times New Roman" w:hAnsi="Courier New" w:cs="Courier New"/>
                <w:bCs/>
                <w:color w:val="000000" w:themeColor="text1"/>
                <w:sz w:val="20"/>
                <w:szCs w:val="20"/>
              </w:rPr>
              <w:t>(</w:t>
            </w:r>
            <w:proofErr w:type="spellStart"/>
            <w:r w:rsidRPr="000A63F3">
              <w:rPr>
                <w:rFonts w:ascii="Courier New" w:eastAsia="Times New Roman" w:hAnsi="Courier New" w:cs="Courier New"/>
                <w:bCs/>
                <w:color w:val="000000" w:themeColor="text1"/>
                <w:sz w:val="20"/>
                <w:szCs w:val="20"/>
              </w:rPr>
              <w:t>arr</w:t>
            </w:r>
            <w:proofErr w:type="spellEnd"/>
            <w:r w:rsidRPr="000A63F3">
              <w:rPr>
                <w:rFonts w:ascii="Courier New" w:eastAsia="Times New Roman" w:hAnsi="Courier New" w:cs="Courier New"/>
                <w:bCs/>
                <w:color w:val="000000" w:themeColor="text1"/>
                <w:sz w:val="20"/>
                <w:szCs w:val="20"/>
              </w:rPr>
              <w:t>[7]);</w:t>
            </w:r>
          </w:p>
          <w:p w14:paraId="4ED17C11"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591686C"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465FE5AE"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7FB1402"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catch(Exception </w:t>
            </w:r>
            <w:proofErr w:type="spellStart"/>
            <w:r w:rsidRPr="000A63F3">
              <w:rPr>
                <w:rFonts w:ascii="Courier New" w:eastAsia="Times New Roman" w:hAnsi="Courier New" w:cs="Courier New"/>
                <w:bCs/>
                <w:color w:val="000000" w:themeColor="text1"/>
                <w:sz w:val="20"/>
                <w:szCs w:val="20"/>
              </w:rPr>
              <w:t>ArrayIndexOutOfBound</w:t>
            </w:r>
            <w:proofErr w:type="spellEnd"/>
            <w:r w:rsidRPr="000A63F3">
              <w:rPr>
                <w:rFonts w:ascii="Courier New" w:eastAsia="Times New Roman" w:hAnsi="Courier New" w:cs="Courier New"/>
                <w:bCs/>
                <w:color w:val="000000" w:themeColor="text1"/>
                <w:sz w:val="20"/>
                <w:szCs w:val="20"/>
              </w:rPr>
              <w:t>){</w:t>
            </w:r>
          </w:p>
          <w:p w14:paraId="263B7BBA"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530650BB" w14:textId="77777777" w:rsidR="000A63F3" w:rsidRPr="000A63F3" w:rsidRDefault="000A63F3" w:rsidP="000A63F3">
            <w:pPr>
              <w:jc w:val="both"/>
              <w:rPr>
                <w:rFonts w:ascii="Courier New" w:eastAsia="Times New Roman" w:hAnsi="Courier New" w:cs="Courier New"/>
                <w:bCs/>
                <w:color w:val="000000" w:themeColor="text1"/>
                <w:sz w:val="20"/>
                <w:szCs w:val="20"/>
              </w:rPr>
            </w:pPr>
            <w:proofErr w:type="spellStart"/>
            <w:r w:rsidRPr="000A63F3">
              <w:rPr>
                <w:rFonts w:ascii="Courier New" w:eastAsia="Times New Roman" w:hAnsi="Courier New" w:cs="Courier New"/>
                <w:bCs/>
                <w:color w:val="000000" w:themeColor="text1"/>
                <w:sz w:val="20"/>
                <w:szCs w:val="20"/>
              </w:rPr>
              <w:t>System.out.println</w:t>
            </w:r>
            <w:proofErr w:type="spellEnd"/>
            <w:r w:rsidRPr="000A63F3">
              <w:rPr>
                <w:rFonts w:ascii="Courier New" w:eastAsia="Times New Roman" w:hAnsi="Courier New" w:cs="Courier New"/>
                <w:bCs/>
                <w:color w:val="000000" w:themeColor="text1"/>
                <w:sz w:val="20"/>
                <w:szCs w:val="20"/>
              </w:rPr>
              <w:t>("You are trying to access an element which does not exist in the array");</w:t>
            </w:r>
          </w:p>
          <w:p w14:paraId="3453FEAF"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155E56DE"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5F374D93" w14:textId="77777777" w:rsidR="000A63F3" w:rsidRPr="000A63F3" w:rsidRDefault="000A63F3" w:rsidP="000A63F3">
            <w:pPr>
              <w:jc w:val="both"/>
              <w:rPr>
                <w:rFonts w:ascii="Courier New" w:eastAsia="Times New Roman" w:hAnsi="Courier New" w:cs="Courier New"/>
                <w:bCs/>
                <w:color w:val="000000" w:themeColor="text1"/>
                <w:sz w:val="20"/>
                <w:szCs w:val="20"/>
              </w:rPr>
            </w:pPr>
          </w:p>
          <w:p w14:paraId="67A7F2D1"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p w14:paraId="311B23C7"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lastRenderedPageBreak/>
              <w:t xml:space="preserve">    }</w:t>
            </w:r>
          </w:p>
          <w:p w14:paraId="793859B0" w14:textId="77777777" w:rsidR="000A63F3"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 xml:space="preserve">    </w:t>
            </w:r>
          </w:p>
          <w:p w14:paraId="0D5265A5" w14:textId="01D5B153" w:rsidR="00776377" w:rsidRPr="000A63F3" w:rsidRDefault="000A63F3" w:rsidP="000A63F3">
            <w:pPr>
              <w:jc w:val="both"/>
              <w:rPr>
                <w:rFonts w:ascii="Courier New" w:eastAsia="Times New Roman" w:hAnsi="Courier New" w:cs="Courier New"/>
                <w:bCs/>
                <w:color w:val="000000" w:themeColor="text1"/>
                <w:sz w:val="20"/>
                <w:szCs w:val="20"/>
              </w:rPr>
            </w:pPr>
            <w:r w:rsidRPr="000A63F3">
              <w:rPr>
                <w:rFonts w:ascii="Courier New" w:eastAsia="Times New Roman" w:hAnsi="Courier New" w:cs="Courier New"/>
                <w:bCs/>
                <w:color w:val="000000" w:themeColor="text1"/>
                <w:sz w:val="20"/>
                <w:szCs w:val="20"/>
              </w:rPr>
              <w:t>}</w:t>
            </w:r>
          </w:p>
        </w:tc>
      </w:tr>
    </w:tbl>
    <w:p w14:paraId="1FB76990"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339E13D5" w14:textId="77777777" w:rsidR="00776377" w:rsidRDefault="00776377" w:rsidP="0097209D">
      <w:pPr>
        <w:pStyle w:val="ListParagraph"/>
        <w:ind w:left="360"/>
        <w:jc w:val="both"/>
        <w:rPr>
          <w:rFonts w:ascii="Times New Roman" w:eastAsia="Times New Roman" w:hAnsi="Times New Roman" w:cs="Times New Roman"/>
          <w:bCs/>
          <w:color w:val="000000" w:themeColor="text1"/>
          <w:sz w:val="24"/>
          <w:szCs w:val="24"/>
        </w:rPr>
      </w:pPr>
    </w:p>
    <w:p w14:paraId="704DF5B8" w14:textId="69E1DCBA" w:rsidR="00A62A29" w:rsidRDefault="000A63F3" w:rsidP="0097209D">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8DDB2E6" wp14:editId="7D8D06D6">
            <wp:extent cx="5943600" cy="14497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9705"/>
                    </a:xfrm>
                    <a:prstGeom prst="rect">
                      <a:avLst/>
                    </a:prstGeom>
                  </pic:spPr>
                </pic:pic>
              </a:graphicData>
            </a:graphic>
          </wp:inline>
        </w:drawing>
      </w:r>
      <w:r w:rsidR="00A62A29">
        <w:rPr>
          <w:rFonts w:ascii="Times New Roman" w:eastAsia="Times New Roman" w:hAnsi="Times New Roman" w:cs="Times New Roman"/>
          <w:bCs/>
          <w:color w:val="000000" w:themeColor="text1"/>
          <w:sz w:val="24"/>
          <w:szCs w:val="24"/>
        </w:rPr>
        <w:br w:type="page"/>
      </w:r>
    </w:p>
    <w:p w14:paraId="6216E105" w14:textId="77777777" w:rsidR="00A62A29" w:rsidRPr="0097209D" w:rsidRDefault="00A62A29" w:rsidP="0097209D">
      <w:pPr>
        <w:pStyle w:val="ListParagraph"/>
        <w:ind w:left="360"/>
        <w:jc w:val="both"/>
        <w:rPr>
          <w:rFonts w:ascii="Times New Roman" w:eastAsia="Times New Roman" w:hAnsi="Times New Roman" w:cs="Times New Roman"/>
          <w:bCs/>
          <w:color w:val="000000" w:themeColor="text1"/>
          <w:sz w:val="24"/>
          <w:szCs w:val="24"/>
        </w:rPr>
      </w:pPr>
    </w:p>
    <w:p w14:paraId="6B8BD735" w14:textId="77777777" w:rsidR="00B101E3" w:rsidRDefault="00B101E3" w:rsidP="00DF3724">
      <w:pPr>
        <w:pStyle w:val="ListParagraph"/>
        <w:ind w:left="360"/>
        <w:jc w:val="both"/>
        <w:rPr>
          <w:rFonts w:ascii="Times New Roman" w:eastAsia="Times New Roman" w:hAnsi="Times New Roman" w:cs="Times New Roman"/>
          <w:bCs/>
          <w:color w:val="000000" w:themeColor="text1"/>
          <w:sz w:val="24"/>
          <w:szCs w:val="24"/>
        </w:rPr>
      </w:pPr>
    </w:p>
    <w:p w14:paraId="69DC83E5" w14:textId="77777777"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4BBCE7A5" w14:textId="6ECBF78C"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21E4BA43" w14:textId="30C91BCC" w:rsidR="00B101E3" w:rsidRPr="00B84A4A" w:rsidRDefault="00F55642" w:rsidP="00644F87">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6016AC4F" w14:textId="77777777" w:rsidR="00136DFF" w:rsidRPr="00B84A4A" w:rsidRDefault="00136DFF" w:rsidP="00DF3724">
      <w:pPr>
        <w:pStyle w:val="ListParagraph"/>
        <w:ind w:left="360"/>
        <w:jc w:val="both"/>
        <w:rPr>
          <w:rFonts w:ascii="Times New Roman" w:eastAsia="Times New Roman" w:hAnsi="Times New Roman" w:cs="Times New Roman"/>
          <w:bCs/>
          <w:color w:val="000000" w:themeColor="text1"/>
          <w:sz w:val="24"/>
          <w:szCs w:val="24"/>
        </w:rPr>
      </w:pPr>
    </w:p>
    <w:p w14:paraId="111108B6" w14:textId="47602505" w:rsidR="002C1CF4" w:rsidRPr="00B84A4A" w:rsidRDefault="002C1CF4"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The throws keyword is used to specify which exceptions a method may throw, while the throw keyword is used to throw an exception directly within a method or block of code. In a method signature, the throws keyword specifies which exceptions may be thrown by the method.</w:t>
      </w:r>
    </w:p>
    <w:p w14:paraId="4E79027D" w14:textId="59080003" w:rsidR="00352666" w:rsidRDefault="00B84A4A"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Yes,</w:t>
      </w:r>
      <w:r w:rsidR="00352666" w:rsidRPr="00B84A4A">
        <w:rPr>
          <w:rFonts w:ascii="Times New Roman" w:eastAsia="Times New Roman" w:hAnsi="Times New Roman" w:cs="Times New Roman"/>
          <w:bCs/>
          <w:color w:val="000000" w:themeColor="text1"/>
          <w:sz w:val="24"/>
          <w:szCs w:val="24"/>
        </w:rPr>
        <w:t xml:space="preserve"> we can </w:t>
      </w:r>
      <w:r w:rsidR="00F02467" w:rsidRPr="00B84A4A">
        <w:rPr>
          <w:rFonts w:ascii="Times New Roman" w:eastAsia="Times New Roman" w:hAnsi="Times New Roman" w:cs="Times New Roman"/>
          <w:bCs/>
          <w:color w:val="000000" w:themeColor="text1"/>
          <w:sz w:val="24"/>
          <w:szCs w:val="24"/>
        </w:rPr>
        <w:t xml:space="preserve">use multiple exceptions in a single throw </w:t>
      </w:r>
      <w:r w:rsidR="009E30C9" w:rsidRPr="00B84A4A">
        <w:rPr>
          <w:rFonts w:ascii="Times New Roman" w:eastAsia="Times New Roman" w:hAnsi="Times New Roman" w:cs="Times New Roman"/>
          <w:bCs/>
          <w:color w:val="000000" w:themeColor="text1"/>
          <w:sz w:val="24"/>
          <w:szCs w:val="24"/>
        </w:rPr>
        <w:t>statement</w:t>
      </w:r>
      <w:r w:rsidR="00F02467" w:rsidRPr="00B84A4A">
        <w:rPr>
          <w:rFonts w:ascii="Times New Roman" w:eastAsia="Times New Roman" w:hAnsi="Times New Roman" w:cs="Times New Roman"/>
          <w:bCs/>
          <w:color w:val="000000" w:themeColor="text1"/>
          <w:sz w:val="24"/>
          <w:szCs w:val="24"/>
        </w:rPr>
        <w:t>.</w:t>
      </w:r>
    </w:p>
    <w:p w14:paraId="74A3EB41" w14:textId="77777777" w:rsidR="00B84A4A" w:rsidRPr="00B84A4A" w:rsidRDefault="00B84A4A" w:rsidP="00DF3724">
      <w:pPr>
        <w:pStyle w:val="ListParagraph"/>
        <w:ind w:left="360"/>
        <w:jc w:val="both"/>
        <w:rPr>
          <w:rFonts w:ascii="Times New Roman" w:eastAsia="Times New Roman" w:hAnsi="Times New Roman" w:cs="Times New Roman"/>
          <w:bCs/>
          <w:color w:val="000000" w:themeColor="text1"/>
          <w:sz w:val="24"/>
          <w:szCs w:val="24"/>
        </w:rPr>
      </w:pPr>
    </w:p>
    <w:p w14:paraId="54210CA8" w14:textId="0F828937" w:rsidR="00EA3D19" w:rsidRDefault="00352666" w:rsidP="00DF3724">
      <w:pPr>
        <w:pStyle w:val="ListParagraph"/>
        <w:ind w:left="360"/>
        <w:jc w:val="both"/>
        <w:rPr>
          <w:rFonts w:ascii="Times New Roman" w:eastAsia="Times New Roman" w:hAnsi="Times New Roman" w:cs="Times New Roman"/>
          <w:bCs/>
          <w:color w:val="000000" w:themeColor="text1"/>
          <w:sz w:val="24"/>
          <w:szCs w:val="24"/>
        </w:rPr>
      </w:pPr>
      <w:r w:rsidRPr="00B84A4A">
        <w:rPr>
          <w:rFonts w:ascii="Times New Roman" w:eastAsia="Times New Roman" w:hAnsi="Times New Roman" w:cs="Times New Roman"/>
          <w:bCs/>
          <w:color w:val="000000" w:themeColor="text1"/>
          <w:sz w:val="24"/>
          <w:szCs w:val="24"/>
        </w:rPr>
        <w:t>When our</w:t>
      </w:r>
      <w:r w:rsidR="00CD3E6A" w:rsidRPr="00B84A4A">
        <w:rPr>
          <w:rFonts w:ascii="Times New Roman" w:eastAsia="Times New Roman" w:hAnsi="Times New Roman" w:cs="Times New Roman"/>
          <w:bCs/>
          <w:color w:val="000000" w:themeColor="text1"/>
          <w:sz w:val="24"/>
          <w:szCs w:val="24"/>
        </w:rPr>
        <w:t xml:space="preserve"> code throws several exceptions, you can either use a different try block for each statement that could throw an exception or use a single try block for all statements that could throw an exception. For multiple statements that can throw multiple exceptions, use a single try block.</w:t>
      </w:r>
    </w:p>
    <w:p w14:paraId="1DD6B051" w14:textId="77777777" w:rsidR="00BF2992" w:rsidRPr="00B84A4A"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366F8546" w14:textId="53911DC2" w:rsidR="00F02467"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 for throw exception</w:t>
      </w:r>
      <w:r w:rsidR="00C06D7E">
        <w:rPr>
          <w:rFonts w:ascii="Times New Roman" w:eastAsia="Times New Roman" w:hAnsi="Times New Roman" w:cs="Times New Roman"/>
          <w:bCs/>
          <w:color w:val="000000" w:themeColor="text1"/>
          <w:sz w:val="24"/>
          <w:szCs w:val="24"/>
        </w:rPr>
        <w:t>:</w:t>
      </w:r>
    </w:p>
    <w:p w14:paraId="012F6AAE" w14:textId="77777777" w:rsidR="00C06D7E" w:rsidRPr="00B84A4A"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0128DBB4" w14:textId="5F9845A4" w:rsidR="005F517F" w:rsidRPr="00B27A3A" w:rsidRDefault="00F02467" w:rsidP="00DF3724">
      <w:pPr>
        <w:pStyle w:val="ListParagraph"/>
        <w:ind w:left="360"/>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sidRPr="00B84A4A">
        <w:rPr>
          <w:rFonts w:ascii="Times New Roman" w:eastAsia="Times New Roman" w:hAnsi="Times New Roman" w:cs="Times New Roman"/>
          <w:bCs/>
          <w:color w:val="000000" w:themeColor="text1"/>
          <w:sz w:val="24"/>
          <w:szCs w:val="24"/>
        </w:rPr>
        <w:t>:</w:t>
      </w:r>
      <w:r w:rsidR="00B27A3A">
        <w:rPr>
          <w:rFonts w:ascii="Times New Roman" w:eastAsia="Times New Roman" w:hAnsi="Times New Roman" w:cs="Times New Roman"/>
          <w:bCs/>
          <w:color w:val="000000" w:themeColor="text1"/>
          <w:sz w:val="24"/>
          <w:szCs w:val="24"/>
        </w:rPr>
        <w:t xml:space="preserve"> A class named </w:t>
      </w:r>
      <w:proofErr w:type="spellStart"/>
      <w:r w:rsidR="00B27A3A">
        <w:rPr>
          <w:rFonts w:ascii="Times New Roman" w:eastAsia="Times New Roman" w:hAnsi="Times New Roman" w:cs="Times New Roman"/>
          <w:bCs/>
          <w:color w:val="000000" w:themeColor="text1"/>
          <w:sz w:val="24"/>
          <w:szCs w:val="24"/>
        </w:rPr>
        <w:t>UsingThrow</w:t>
      </w:r>
      <w:proofErr w:type="spellEnd"/>
      <w:r w:rsidR="00B27A3A">
        <w:rPr>
          <w:rFonts w:ascii="Times New Roman" w:eastAsia="Times New Roman" w:hAnsi="Times New Roman" w:cs="Times New Roman"/>
          <w:bCs/>
          <w:color w:val="000000" w:themeColor="text1"/>
          <w:sz w:val="24"/>
          <w:szCs w:val="24"/>
        </w:rPr>
        <w:t xml:space="preserve"> is created where two Strings are given and the all the getter and setter methods for these strings are given along with </w:t>
      </w:r>
      <w:proofErr w:type="spellStart"/>
      <w:r w:rsidR="00B27A3A" w:rsidRPr="00B27A3A">
        <w:rPr>
          <w:rFonts w:ascii="Times New Roman" w:eastAsia="Times New Roman" w:hAnsi="Times New Roman" w:cs="Times New Roman"/>
          <w:bCs/>
          <w:color w:val="000000" w:themeColor="text1"/>
          <w:sz w:val="24"/>
          <w:szCs w:val="24"/>
        </w:rPr>
        <w:t>IndexOutOfBoundsException</w:t>
      </w:r>
      <w:proofErr w:type="spellEnd"/>
      <w:r w:rsidR="00B27A3A" w:rsidRPr="00B27A3A">
        <w:rPr>
          <w:rFonts w:ascii="Times New Roman" w:eastAsia="Times New Roman" w:hAnsi="Times New Roman" w:cs="Times New Roman"/>
          <w:bCs/>
          <w:color w:val="000000" w:themeColor="text1"/>
          <w:sz w:val="24"/>
          <w:szCs w:val="24"/>
        </w:rPr>
        <w:t xml:space="preserve"> exception is </w:t>
      </w:r>
      <w:r w:rsidR="009F61E3" w:rsidRPr="00B27A3A">
        <w:rPr>
          <w:rFonts w:ascii="Times New Roman" w:eastAsia="Times New Roman" w:hAnsi="Times New Roman" w:cs="Times New Roman"/>
          <w:bCs/>
          <w:color w:val="000000" w:themeColor="text1"/>
          <w:sz w:val="24"/>
          <w:szCs w:val="24"/>
        </w:rPr>
        <w:t>thrown, then</w:t>
      </w:r>
      <w:r w:rsidR="00B27A3A" w:rsidRPr="00B27A3A">
        <w:rPr>
          <w:rFonts w:ascii="Times New Roman" w:eastAsia="Times New Roman" w:hAnsi="Times New Roman" w:cs="Times New Roman"/>
          <w:bCs/>
          <w:color w:val="000000" w:themeColor="text1"/>
          <w:sz w:val="24"/>
          <w:szCs w:val="24"/>
        </w:rPr>
        <w:t xml:space="preserve"> a driver class is created and the methods created in the regular class are called here and the two strings are checked, and both seen if the cross the bound of the size of an array and later that enters the try catch statement and prints the exception thrown output.</w:t>
      </w:r>
    </w:p>
    <w:p w14:paraId="308CA3DB"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072C4F4E" w14:textId="77777777" w:rsidR="00B84A4A" w:rsidRPr="00B84A4A" w:rsidRDefault="00B84A4A" w:rsidP="00DF3724">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5F517F" w14:paraId="22E45E00" w14:textId="77777777" w:rsidTr="005F517F">
        <w:tc>
          <w:tcPr>
            <w:tcW w:w="9350" w:type="dxa"/>
          </w:tcPr>
          <w:p w14:paraId="1ECE7645"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719BFF9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license header, choose License Headers in Project Properties.</w:t>
            </w:r>
          </w:p>
          <w:p w14:paraId="08AA465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template file, choose Tools | Templates</w:t>
            </w:r>
          </w:p>
          <w:p w14:paraId="0759277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and open the template in the editor.</w:t>
            </w:r>
          </w:p>
          <w:p w14:paraId="024C9C8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501D069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package Question09;</w:t>
            </w:r>
          </w:p>
          <w:p w14:paraId="0493714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276DA32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3418303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EFF425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@author Rohit Reddy Chandupatla</w:t>
            </w:r>
          </w:p>
          <w:p w14:paraId="419FF31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03CC49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public class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xml:space="preserve"> {</w:t>
            </w:r>
          </w:p>
          <w:p w14:paraId="264FBB6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private String String1;</w:t>
            </w:r>
          </w:p>
          <w:p w14:paraId="5BD4A49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7BA6C8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private String String2;</w:t>
            </w:r>
          </w:p>
          <w:p w14:paraId="15E32C3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723653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(String String1, String String2) {</w:t>
            </w:r>
          </w:p>
          <w:p w14:paraId="33EF9E4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this.String1 = String1;</w:t>
            </w:r>
          </w:p>
          <w:p w14:paraId="0A98618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this.String2 = String2;</w:t>
            </w:r>
          </w:p>
          <w:p w14:paraId="12E1B642"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7819C96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104F926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lastRenderedPageBreak/>
              <w:t xml:space="preserve">    public String getString1() {</w:t>
            </w:r>
          </w:p>
          <w:p w14:paraId="57B0AFD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String1;</w:t>
            </w:r>
          </w:p>
          <w:p w14:paraId="3057BCC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0F2E68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7183A68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void setString1(String String1) {</w:t>
            </w:r>
          </w:p>
          <w:p w14:paraId="6297A9A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this.String1 = String1;</w:t>
            </w:r>
          </w:p>
          <w:p w14:paraId="6F54898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92D687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7E0DAED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getString2() {</w:t>
            </w:r>
          </w:p>
          <w:p w14:paraId="6DF85EF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String2;</w:t>
            </w:r>
          </w:p>
          <w:p w14:paraId="6C6112C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631B75A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2F7C60A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void setString2(String String2) {</w:t>
            </w:r>
          </w:p>
          <w:p w14:paraId="5194C53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this.String2 = String2;</w:t>
            </w:r>
          </w:p>
          <w:p w14:paraId="535F24C0"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411BC0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37684AE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70EC71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CF81C7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w:t>
            </w:r>
            <w:proofErr w:type="spellStart"/>
            <w:r w:rsidRPr="00BF2992">
              <w:rPr>
                <w:rFonts w:ascii="Courier New" w:eastAsia="Times New Roman" w:hAnsi="Courier New" w:cs="Courier New"/>
                <w:bCs/>
                <w:color w:val="000000" w:themeColor="text1"/>
                <w:sz w:val="20"/>
                <w:szCs w:val="20"/>
              </w:rPr>
              <w:t>throwException</w:t>
            </w:r>
            <w:proofErr w:type="spellEnd"/>
            <w:r w:rsidRPr="00BF2992">
              <w:rPr>
                <w:rFonts w:ascii="Courier New" w:eastAsia="Times New Roman" w:hAnsi="Courier New" w:cs="Courier New"/>
                <w:bCs/>
                <w:color w:val="000000" w:themeColor="text1"/>
                <w:sz w:val="20"/>
                <w:szCs w:val="20"/>
              </w:rPr>
              <w:t>() {</w:t>
            </w:r>
          </w:p>
          <w:p w14:paraId="6568BEA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w:t>
            </w:r>
            <w:proofErr w:type="spellStart"/>
            <w:r w:rsidRPr="00BF2992">
              <w:rPr>
                <w:rFonts w:ascii="Courier New" w:eastAsia="Times New Roman" w:hAnsi="Courier New" w:cs="Courier New"/>
                <w:bCs/>
                <w:color w:val="000000" w:themeColor="text1"/>
                <w:sz w:val="20"/>
                <w:szCs w:val="20"/>
              </w:rPr>
              <w:t>string</w:t>
            </w:r>
            <w:proofErr w:type="spellEnd"/>
            <w:r w:rsidRPr="00BF2992">
              <w:rPr>
                <w:rFonts w:ascii="Courier New" w:eastAsia="Times New Roman" w:hAnsi="Courier New" w:cs="Courier New"/>
                <w:bCs/>
                <w:color w:val="000000" w:themeColor="text1"/>
                <w:sz w:val="20"/>
                <w:szCs w:val="20"/>
              </w:rPr>
              <w:t xml:space="preserve"> = " ";</w:t>
            </w:r>
          </w:p>
          <w:p w14:paraId="7E67A43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if (String1.length()&gt;String1.indexOf(String1) ){</w:t>
            </w:r>
          </w:p>
          <w:p w14:paraId="6914137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throw new </w:t>
            </w:r>
            <w:proofErr w:type="spellStart"/>
            <w:r w:rsidRPr="00BF2992">
              <w:rPr>
                <w:rFonts w:ascii="Courier New" w:eastAsia="Times New Roman" w:hAnsi="Courier New" w:cs="Courier New"/>
                <w:bCs/>
                <w:color w:val="000000" w:themeColor="text1"/>
                <w:sz w:val="20"/>
                <w:szCs w:val="20"/>
              </w:rPr>
              <w:t>StringIndexOutOfBoundsException</w:t>
            </w:r>
            <w:proofErr w:type="spellEnd"/>
            <w:r w:rsidRPr="00BF2992">
              <w:rPr>
                <w:rFonts w:ascii="Courier New" w:eastAsia="Times New Roman" w:hAnsi="Courier New" w:cs="Courier New"/>
                <w:bCs/>
                <w:color w:val="000000" w:themeColor="text1"/>
                <w:sz w:val="20"/>
                <w:szCs w:val="20"/>
              </w:rPr>
              <w:t>("Exception thrown");</w:t>
            </w:r>
          </w:p>
          <w:p w14:paraId="423AD64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else {</w:t>
            </w:r>
          </w:p>
          <w:p w14:paraId="663A4D4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 "Out of bounds";</w:t>
            </w:r>
          </w:p>
          <w:p w14:paraId="65B3C2E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C4932D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string;</w:t>
            </w:r>
          </w:p>
          <w:p w14:paraId="5F3160C3"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45A0B2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D6BC49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@Override</w:t>
            </w:r>
          </w:p>
          <w:p w14:paraId="7A61CFB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String </w:t>
            </w:r>
            <w:proofErr w:type="spellStart"/>
            <w:r w:rsidRPr="00BF2992">
              <w:rPr>
                <w:rFonts w:ascii="Courier New" w:eastAsia="Times New Roman" w:hAnsi="Courier New" w:cs="Courier New"/>
                <w:bCs/>
                <w:color w:val="000000" w:themeColor="text1"/>
                <w:sz w:val="20"/>
                <w:szCs w:val="20"/>
              </w:rPr>
              <w:t>toString</w:t>
            </w:r>
            <w:proofErr w:type="spellEnd"/>
            <w:r w:rsidRPr="00BF2992">
              <w:rPr>
                <w:rFonts w:ascii="Courier New" w:eastAsia="Times New Roman" w:hAnsi="Courier New" w:cs="Courier New"/>
                <w:bCs/>
                <w:color w:val="000000" w:themeColor="text1"/>
                <w:sz w:val="20"/>
                <w:szCs w:val="20"/>
              </w:rPr>
              <w:t>() {</w:t>
            </w:r>
          </w:p>
          <w:p w14:paraId="156B5B4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return "String: " + String1 + "\nString2: " + String2;</w:t>
            </w:r>
          </w:p>
          <w:p w14:paraId="529A8A7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0DBFBE5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0FF6F7A4" w14:textId="2527931D"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61F4A9C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02224C2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license header, choose License Headers in Project Properties.</w:t>
            </w:r>
          </w:p>
          <w:p w14:paraId="78CFC13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 change this template file, choose Tools | Templates</w:t>
            </w:r>
          </w:p>
          <w:p w14:paraId="5534476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and open the template in the editor.</w:t>
            </w:r>
          </w:p>
          <w:p w14:paraId="51A424E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21281CF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package Question09;</w:t>
            </w:r>
          </w:p>
          <w:p w14:paraId="1AEB026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4C8BDE7"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642A2A7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0AD335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@author Rohit Reddy Chandupatla</w:t>
            </w:r>
          </w:p>
          <w:p w14:paraId="4F9744F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793E29BF"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public class </w:t>
            </w:r>
            <w:proofErr w:type="spellStart"/>
            <w:r w:rsidRPr="00BF2992">
              <w:rPr>
                <w:rFonts w:ascii="Courier New" w:eastAsia="Times New Roman" w:hAnsi="Courier New" w:cs="Courier New"/>
                <w:bCs/>
                <w:color w:val="000000" w:themeColor="text1"/>
                <w:sz w:val="20"/>
                <w:szCs w:val="20"/>
              </w:rPr>
              <w:t>ThrowDriver</w:t>
            </w:r>
            <w:proofErr w:type="spellEnd"/>
            <w:r w:rsidRPr="00BF2992">
              <w:rPr>
                <w:rFonts w:ascii="Courier New" w:eastAsia="Times New Roman" w:hAnsi="Courier New" w:cs="Courier New"/>
                <w:bCs/>
                <w:color w:val="000000" w:themeColor="text1"/>
                <w:sz w:val="20"/>
                <w:szCs w:val="20"/>
              </w:rPr>
              <w:t xml:space="preserve"> {</w:t>
            </w:r>
          </w:p>
          <w:p w14:paraId="60D4790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5234BA85"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BE44F2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@param </w:t>
            </w:r>
            <w:proofErr w:type="spellStart"/>
            <w:r w:rsidRPr="00BF2992">
              <w:rPr>
                <w:rFonts w:ascii="Courier New" w:eastAsia="Times New Roman" w:hAnsi="Courier New" w:cs="Courier New"/>
                <w:bCs/>
                <w:color w:val="000000" w:themeColor="text1"/>
                <w:sz w:val="20"/>
                <w:szCs w:val="20"/>
              </w:rPr>
              <w:t>args</w:t>
            </w:r>
            <w:proofErr w:type="spellEnd"/>
            <w:r w:rsidRPr="00BF2992">
              <w:rPr>
                <w:rFonts w:ascii="Courier New" w:eastAsia="Times New Roman" w:hAnsi="Courier New" w:cs="Courier New"/>
                <w:bCs/>
                <w:color w:val="000000" w:themeColor="text1"/>
                <w:sz w:val="20"/>
                <w:szCs w:val="20"/>
              </w:rPr>
              <w:t xml:space="preserve"> the command line arguments</w:t>
            </w:r>
          </w:p>
          <w:p w14:paraId="10BCF538"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3C18105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public static void main(String[] </w:t>
            </w:r>
            <w:proofErr w:type="spellStart"/>
            <w:r w:rsidRPr="00BF2992">
              <w:rPr>
                <w:rFonts w:ascii="Courier New" w:eastAsia="Times New Roman" w:hAnsi="Courier New" w:cs="Courier New"/>
                <w:bCs/>
                <w:color w:val="000000" w:themeColor="text1"/>
                <w:sz w:val="20"/>
                <w:szCs w:val="20"/>
              </w:rPr>
              <w:t>args</w:t>
            </w:r>
            <w:proofErr w:type="spellEnd"/>
            <w:r w:rsidRPr="00BF2992">
              <w:rPr>
                <w:rFonts w:ascii="Courier New" w:eastAsia="Times New Roman" w:hAnsi="Courier New" w:cs="Courier New"/>
                <w:bCs/>
                <w:color w:val="000000" w:themeColor="text1"/>
                <w:sz w:val="20"/>
                <w:szCs w:val="20"/>
              </w:rPr>
              <w:t>) {</w:t>
            </w:r>
          </w:p>
          <w:p w14:paraId="0238309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TODO code application logic here</w:t>
            </w:r>
          </w:p>
          <w:p w14:paraId="40AC561D"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2E7060CB"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String1="I am </w:t>
            </w:r>
            <w:proofErr w:type="spellStart"/>
            <w:r w:rsidRPr="00BF2992">
              <w:rPr>
                <w:rFonts w:ascii="Courier New" w:eastAsia="Times New Roman" w:hAnsi="Courier New" w:cs="Courier New"/>
                <w:bCs/>
                <w:color w:val="000000" w:themeColor="text1"/>
                <w:sz w:val="20"/>
                <w:szCs w:val="20"/>
              </w:rPr>
              <w:t>rohit</w:t>
            </w:r>
            <w:proofErr w:type="spellEnd"/>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reddy</w:t>
            </w:r>
            <w:proofErr w:type="spellEnd"/>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chandupatla</w:t>
            </w:r>
            <w:proofErr w:type="spellEnd"/>
            <w:r w:rsidRPr="00BF2992">
              <w:rPr>
                <w:rFonts w:ascii="Courier New" w:eastAsia="Times New Roman" w:hAnsi="Courier New" w:cs="Courier New"/>
                <w:bCs/>
                <w:color w:val="000000" w:themeColor="text1"/>
                <w:sz w:val="20"/>
                <w:szCs w:val="20"/>
              </w:rPr>
              <w:t>";</w:t>
            </w:r>
          </w:p>
          <w:p w14:paraId="283E1674"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String String2="I came here to do masters";</w:t>
            </w:r>
          </w:p>
          <w:p w14:paraId="70F01749"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lastRenderedPageBreak/>
              <w:t xml:space="preserve">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ut</w:t>
            </w:r>
            <w:proofErr w:type="spellEnd"/>
            <w:r w:rsidRPr="00BF2992">
              <w:rPr>
                <w:rFonts w:ascii="Courier New" w:eastAsia="Times New Roman" w:hAnsi="Courier New" w:cs="Courier New"/>
                <w:bCs/>
                <w:color w:val="000000" w:themeColor="text1"/>
                <w:sz w:val="20"/>
                <w:szCs w:val="20"/>
              </w:rPr>
              <w:t xml:space="preserve">  =new </w:t>
            </w:r>
            <w:proofErr w:type="spellStart"/>
            <w:r w:rsidRPr="00BF2992">
              <w:rPr>
                <w:rFonts w:ascii="Courier New" w:eastAsia="Times New Roman" w:hAnsi="Courier New" w:cs="Courier New"/>
                <w:bCs/>
                <w:color w:val="000000" w:themeColor="text1"/>
                <w:sz w:val="20"/>
                <w:szCs w:val="20"/>
              </w:rPr>
              <w:t>UsingThrow</w:t>
            </w:r>
            <w:proofErr w:type="spellEnd"/>
            <w:r w:rsidRPr="00BF2992">
              <w:rPr>
                <w:rFonts w:ascii="Courier New" w:eastAsia="Times New Roman" w:hAnsi="Courier New" w:cs="Courier New"/>
                <w:bCs/>
                <w:color w:val="000000" w:themeColor="text1"/>
                <w:sz w:val="20"/>
                <w:szCs w:val="20"/>
              </w:rPr>
              <w:t>( String1, String2);</w:t>
            </w:r>
          </w:p>
          <w:p w14:paraId="45BA3FB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try {</w:t>
            </w:r>
          </w:p>
          <w:p w14:paraId="152BDEA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p>
          <w:p w14:paraId="4F09477E"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w:t>
            </w:r>
            <w:proofErr w:type="spellStart"/>
            <w:r w:rsidRPr="00BF2992">
              <w:rPr>
                <w:rFonts w:ascii="Courier New" w:eastAsia="Times New Roman" w:hAnsi="Courier New" w:cs="Courier New"/>
                <w:bCs/>
                <w:color w:val="000000" w:themeColor="text1"/>
                <w:sz w:val="20"/>
                <w:szCs w:val="20"/>
              </w:rPr>
              <w:t>ut.toString</w:t>
            </w:r>
            <w:proofErr w:type="spellEnd"/>
            <w:r w:rsidRPr="00BF2992">
              <w:rPr>
                <w:rFonts w:ascii="Courier New" w:eastAsia="Times New Roman" w:hAnsi="Courier New" w:cs="Courier New"/>
                <w:bCs/>
                <w:color w:val="000000" w:themeColor="text1"/>
                <w:sz w:val="20"/>
                <w:szCs w:val="20"/>
              </w:rPr>
              <w:t>());</w:t>
            </w:r>
          </w:p>
          <w:p w14:paraId="320887AA"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w:t>
            </w:r>
            <w:proofErr w:type="spellStart"/>
            <w:r w:rsidRPr="00BF2992">
              <w:rPr>
                <w:rFonts w:ascii="Courier New" w:eastAsia="Times New Roman" w:hAnsi="Courier New" w:cs="Courier New"/>
                <w:bCs/>
                <w:color w:val="000000" w:themeColor="text1"/>
                <w:sz w:val="20"/>
                <w:szCs w:val="20"/>
              </w:rPr>
              <w:t>ut.throwException</w:t>
            </w:r>
            <w:proofErr w:type="spellEnd"/>
            <w:r w:rsidRPr="00BF2992">
              <w:rPr>
                <w:rFonts w:ascii="Courier New" w:eastAsia="Times New Roman" w:hAnsi="Courier New" w:cs="Courier New"/>
                <w:bCs/>
                <w:color w:val="000000" w:themeColor="text1"/>
                <w:sz w:val="20"/>
                <w:szCs w:val="20"/>
              </w:rPr>
              <w:t>());</w:t>
            </w:r>
          </w:p>
          <w:p w14:paraId="0C4944E6"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 catch (Exception e) {</w:t>
            </w:r>
          </w:p>
          <w:p w14:paraId="71E4F19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roofErr w:type="spellStart"/>
            <w:r w:rsidRPr="00BF2992">
              <w:rPr>
                <w:rFonts w:ascii="Courier New" w:eastAsia="Times New Roman" w:hAnsi="Courier New" w:cs="Courier New"/>
                <w:bCs/>
                <w:color w:val="000000" w:themeColor="text1"/>
                <w:sz w:val="20"/>
                <w:szCs w:val="20"/>
              </w:rPr>
              <w:t>System.out.println</w:t>
            </w:r>
            <w:proofErr w:type="spellEnd"/>
            <w:r w:rsidRPr="00BF2992">
              <w:rPr>
                <w:rFonts w:ascii="Courier New" w:eastAsia="Times New Roman" w:hAnsi="Courier New" w:cs="Courier New"/>
                <w:bCs/>
                <w:color w:val="000000" w:themeColor="text1"/>
                <w:sz w:val="20"/>
                <w:szCs w:val="20"/>
              </w:rPr>
              <w:t>("throws exception");</w:t>
            </w:r>
          </w:p>
          <w:p w14:paraId="7715E78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1E5F2731"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436F48DC" w14:textId="77777777"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w:t>
            </w:r>
          </w:p>
          <w:p w14:paraId="7A439600" w14:textId="1F4AF365" w:rsidR="00BF2992" w:rsidRPr="00BF2992" w:rsidRDefault="00BF2992" w:rsidP="00BF2992">
            <w:pPr>
              <w:pStyle w:val="ListParagraph"/>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p w14:paraId="50FA06D1" w14:textId="1086F9BD" w:rsidR="005F517F" w:rsidRPr="00BF2992" w:rsidRDefault="00BF2992" w:rsidP="00BF2992">
            <w:pPr>
              <w:pStyle w:val="ListParagraph"/>
              <w:ind w:left="0"/>
              <w:jc w:val="both"/>
              <w:rPr>
                <w:rFonts w:ascii="Courier New" w:eastAsia="Times New Roman" w:hAnsi="Courier New" w:cs="Courier New"/>
                <w:bCs/>
                <w:color w:val="000000" w:themeColor="text1"/>
                <w:sz w:val="20"/>
                <w:szCs w:val="20"/>
              </w:rPr>
            </w:pPr>
            <w:r w:rsidRPr="00BF2992">
              <w:rPr>
                <w:rFonts w:ascii="Courier New" w:eastAsia="Times New Roman" w:hAnsi="Courier New" w:cs="Courier New"/>
                <w:bCs/>
                <w:color w:val="000000" w:themeColor="text1"/>
                <w:sz w:val="20"/>
                <w:szCs w:val="20"/>
              </w:rPr>
              <w:t xml:space="preserve">    </w:t>
            </w:r>
          </w:p>
        </w:tc>
      </w:tr>
    </w:tbl>
    <w:p w14:paraId="0D25C3D9"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63B4E160" w14:textId="77777777"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p>
    <w:p w14:paraId="024B3C32" w14:textId="7CD71E5D" w:rsidR="00BF2992"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4B06416E" w14:textId="77777777" w:rsidR="00B27A3A" w:rsidRDefault="00BF2992" w:rsidP="00DF3724">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182CB3CF" wp14:editId="0CEE77F6">
            <wp:extent cx="3890010" cy="1990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0010" cy="1990725"/>
                    </a:xfrm>
                    <a:prstGeom prst="rect">
                      <a:avLst/>
                    </a:prstGeom>
                    <a:noFill/>
                    <a:ln>
                      <a:noFill/>
                    </a:ln>
                  </pic:spPr>
                </pic:pic>
              </a:graphicData>
            </a:graphic>
          </wp:inline>
        </w:drawing>
      </w:r>
    </w:p>
    <w:p w14:paraId="56AD593E" w14:textId="77777777" w:rsidR="00B27A3A" w:rsidRDefault="00B27A3A" w:rsidP="00DF3724">
      <w:pPr>
        <w:pStyle w:val="ListParagraph"/>
        <w:ind w:left="360"/>
        <w:jc w:val="both"/>
        <w:rPr>
          <w:rFonts w:ascii="Times New Roman" w:eastAsia="Times New Roman" w:hAnsi="Times New Roman" w:cs="Times New Roman"/>
          <w:bCs/>
          <w:color w:val="000000" w:themeColor="text1"/>
          <w:sz w:val="24"/>
          <w:szCs w:val="24"/>
        </w:rPr>
      </w:pPr>
    </w:p>
    <w:p w14:paraId="04A20C8F" w14:textId="6EEC12DF"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Example2</w:t>
      </w:r>
      <w:r>
        <w:rPr>
          <w:rFonts w:ascii="Times New Roman" w:eastAsia="Times New Roman" w:hAnsi="Times New Roman" w:cs="Times New Roman"/>
          <w:bCs/>
          <w:color w:val="000000" w:themeColor="text1"/>
          <w:sz w:val="24"/>
          <w:szCs w:val="24"/>
        </w:rPr>
        <w:t>:</w:t>
      </w:r>
    </w:p>
    <w:p w14:paraId="719CE686" w14:textId="77777777" w:rsidR="008242DD" w:rsidRDefault="008242DD" w:rsidP="00DF3724">
      <w:pPr>
        <w:pStyle w:val="ListParagraph"/>
        <w:ind w:left="360"/>
        <w:jc w:val="both"/>
        <w:rPr>
          <w:rFonts w:ascii="Times New Roman" w:eastAsia="Times New Roman" w:hAnsi="Times New Roman" w:cs="Times New Roman"/>
          <w:bCs/>
          <w:color w:val="000000" w:themeColor="text1"/>
          <w:sz w:val="24"/>
          <w:szCs w:val="24"/>
        </w:rPr>
      </w:pPr>
    </w:p>
    <w:p w14:paraId="755725B8" w14:textId="78683A02" w:rsidR="00C06D7E" w:rsidRDefault="00C06D7E" w:rsidP="00106E7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Explanation:</w:t>
      </w:r>
      <w:r w:rsidRPr="00C06D7E">
        <w:t xml:space="preserve"> </w:t>
      </w:r>
      <w:r w:rsidRPr="00C06D7E">
        <w:rPr>
          <w:rFonts w:ascii="Times New Roman" w:eastAsia="Times New Roman" w:hAnsi="Times New Roman" w:cs="Times New Roman"/>
          <w:bCs/>
          <w:color w:val="000000" w:themeColor="text1"/>
          <w:sz w:val="24"/>
          <w:szCs w:val="24"/>
        </w:rPr>
        <w:t>In main class</w:t>
      </w:r>
      <w:r w:rsidR="00106E75">
        <w:rPr>
          <w:rFonts w:ascii="Times New Roman" w:eastAsia="Times New Roman" w:hAnsi="Times New Roman" w:cs="Times New Roman"/>
          <w:bCs/>
          <w:color w:val="000000" w:themeColor="text1"/>
          <w:sz w:val="24"/>
          <w:szCs w:val="24"/>
        </w:rPr>
        <w:t xml:space="preserve"> named </w:t>
      </w:r>
      <w:proofErr w:type="spellStart"/>
      <w:r w:rsidR="00106E75">
        <w:rPr>
          <w:rFonts w:ascii="Times New Roman" w:eastAsia="Times New Roman" w:hAnsi="Times New Roman" w:cs="Times New Roman"/>
          <w:bCs/>
          <w:color w:val="000000" w:themeColor="text1"/>
          <w:sz w:val="24"/>
          <w:szCs w:val="24"/>
        </w:rPr>
        <w:t>ThrowsDriver</w:t>
      </w:r>
      <w:proofErr w:type="spellEnd"/>
      <w:r w:rsidR="00106E75">
        <w:rPr>
          <w:rFonts w:ascii="Times New Roman" w:eastAsia="Times New Roman" w:hAnsi="Times New Roman" w:cs="Times New Roman"/>
          <w:bCs/>
          <w:color w:val="000000" w:themeColor="text1"/>
          <w:sz w:val="24"/>
          <w:szCs w:val="24"/>
        </w:rPr>
        <w:t xml:space="preserve"> is created where two strings supposed to be taken from the keyboard using the scanner object, then </w:t>
      </w:r>
      <w:proofErr w:type="spellStart"/>
      <w:r w:rsidR="00106E75">
        <w:rPr>
          <w:rFonts w:ascii="Times New Roman" w:eastAsia="Times New Roman" w:hAnsi="Times New Roman" w:cs="Times New Roman"/>
          <w:bCs/>
          <w:color w:val="000000" w:themeColor="text1"/>
          <w:sz w:val="24"/>
          <w:szCs w:val="24"/>
        </w:rPr>
        <w:t>Stringindexoutofbound</w:t>
      </w:r>
      <w:proofErr w:type="spellEnd"/>
      <w:r w:rsidR="00106E75">
        <w:rPr>
          <w:rFonts w:ascii="Times New Roman" w:eastAsia="Times New Roman" w:hAnsi="Times New Roman" w:cs="Times New Roman"/>
          <w:bCs/>
          <w:color w:val="000000" w:themeColor="text1"/>
          <w:sz w:val="24"/>
          <w:szCs w:val="24"/>
        </w:rPr>
        <w:t xml:space="preserve"> exception is given where the string at index 12 if present is show else out of bound is displayed.</w:t>
      </w:r>
    </w:p>
    <w:p w14:paraId="043D7D70" w14:textId="77777777" w:rsidR="008242DD" w:rsidRDefault="008242DD" w:rsidP="00C06D7E">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C06D7E" w14:paraId="180C3134" w14:textId="77777777" w:rsidTr="00C06D7E">
        <w:tc>
          <w:tcPr>
            <w:tcW w:w="9350" w:type="dxa"/>
          </w:tcPr>
          <w:p w14:paraId="68E0B37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p w14:paraId="0F524257"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 change this license header, choose License Headers in Project Properties.</w:t>
            </w:r>
          </w:p>
          <w:p w14:paraId="61C7B01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 change this template file, choose Tools | Templates</w:t>
            </w:r>
          </w:p>
          <w:p w14:paraId="44BC1E5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and open the template in the editor.</w:t>
            </w:r>
          </w:p>
          <w:p w14:paraId="7FE45587"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5B2142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package Question09_Throws;</w:t>
            </w:r>
          </w:p>
          <w:p w14:paraId="4BBBFC9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05D671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import </w:t>
            </w:r>
            <w:proofErr w:type="spellStart"/>
            <w:r w:rsidRPr="00106E75">
              <w:rPr>
                <w:rFonts w:ascii="Times New Roman" w:eastAsia="Times New Roman" w:hAnsi="Times New Roman" w:cs="Times New Roman"/>
                <w:bCs/>
                <w:color w:val="000000" w:themeColor="text1"/>
                <w:sz w:val="24"/>
                <w:szCs w:val="24"/>
              </w:rPr>
              <w:t>java.util.Scanner</w:t>
            </w:r>
            <w:proofErr w:type="spellEnd"/>
            <w:r w:rsidRPr="00106E75">
              <w:rPr>
                <w:rFonts w:ascii="Times New Roman" w:eastAsia="Times New Roman" w:hAnsi="Times New Roman" w:cs="Times New Roman"/>
                <w:bCs/>
                <w:color w:val="000000" w:themeColor="text1"/>
                <w:sz w:val="24"/>
                <w:szCs w:val="24"/>
              </w:rPr>
              <w:t>;</w:t>
            </w:r>
          </w:p>
          <w:p w14:paraId="0EBD74B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1532956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p w14:paraId="50994D0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42C03F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@author S542423</w:t>
            </w:r>
          </w:p>
          <w:p w14:paraId="47A1FEF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CBE2AF5"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public class </w:t>
            </w:r>
            <w:proofErr w:type="spellStart"/>
            <w:r w:rsidRPr="00106E75">
              <w:rPr>
                <w:rFonts w:ascii="Times New Roman" w:eastAsia="Times New Roman" w:hAnsi="Times New Roman" w:cs="Times New Roman"/>
                <w:bCs/>
                <w:color w:val="000000" w:themeColor="text1"/>
                <w:sz w:val="24"/>
                <w:szCs w:val="24"/>
              </w:rPr>
              <w:t>ThrowsDriver</w:t>
            </w:r>
            <w:proofErr w:type="spellEnd"/>
            <w:r w:rsidRPr="00106E75">
              <w:rPr>
                <w:rFonts w:ascii="Times New Roman" w:eastAsia="Times New Roman" w:hAnsi="Times New Roman" w:cs="Times New Roman"/>
                <w:bCs/>
                <w:color w:val="000000" w:themeColor="text1"/>
                <w:sz w:val="24"/>
                <w:szCs w:val="24"/>
              </w:rPr>
              <w:t xml:space="preserve"> {</w:t>
            </w:r>
          </w:p>
          <w:p w14:paraId="1682D6D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p>
          <w:p w14:paraId="3477D34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3F17CA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@param </w:t>
            </w:r>
            <w:proofErr w:type="spellStart"/>
            <w:r w:rsidRPr="00106E75">
              <w:rPr>
                <w:rFonts w:ascii="Times New Roman" w:eastAsia="Times New Roman" w:hAnsi="Times New Roman" w:cs="Times New Roman"/>
                <w:bCs/>
                <w:color w:val="000000" w:themeColor="text1"/>
                <w:sz w:val="24"/>
                <w:szCs w:val="24"/>
              </w:rPr>
              <w:t>args</w:t>
            </w:r>
            <w:proofErr w:type="spellEnd"/>
            <w:r w:rsidRPr="00106E75">
              <w:rPr>
                <w:rFonts w:ascii="Times New Roman" w:eastAsia="Times New Roman" w:hAnsi="Times New Roman" w:cs="Times New Roman"/>
                <w:bCs/>
                <w:color w:val="000000" w:themeColor="text1"/>
                <w:sz w:val="24"/>
                <w:szCs w:val="24"/>
              </w:rPr>
              <w:t xml:space="preserve"> the command line arguments</w:t>
            </w:r>
          </w:p>
          <w:p w14:paraId="1248B49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0A43EFA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public static void main(String[] </w:t>
            </w:r>
            <w:proofErr w:type="spellStart"/>
            <w:r w:rsidRPr="00106E75">
              <w:rPr>
                <w:rFonts w:ascii="Times New Roman" w:eastAsia="Times New Roman" w:hAnsi="Times New Roman" w:cs="Times New Roman"/>
                <w:bCs/>
                <w:color w:val="000000" w:themeColor="text1"/>
                <w:sz w:val="24"/>
                <w:szCs w:val="24"/>
              </w:rPr>
              <w:t>args</w:t>
            </w:r>
            <w:proofErr w:type="spellEnd"/>
            <w:r w:rsidRPr="00106E75">
              <w:rPr>
                <w:rFonts w:ascii="Times New Roman" w:eastAsia="Times New Roman" w:hAnsi="Times New Roman" w:cs="Times New Roman"/>
                <w:bCs/>
                <w:color w:val="000000" w:themeColor="text1"/>
                <w:sz w:val="24"/>
                <w:szCs w:val="24"/>
              </w:rPr>
              <w:t xml:space="preserve">) throws </w:t>
            </w:r>
            <w:proofErr w:type="spellStart"/>
            <w:r w:rsidRPr="00106E75">
              <w:rPr>
                <w:rFonts w:ascii="Times New Roman" w:eastAsia="Times New Roman" w:hAnsi="Times New Roman" w:cs="Times New Roman"/>
                <w:bCs/>
                <w:color w:val="000000" w:themeColor="text1"/>
                <w:sz w:val="24"/>
                <w:szCs w:val="24"/>
              </w:rPr>
              <w:t>StringIndexOutOfBoundsException</w:t>
            </w:r>
            <w:proofErr w:type="spellEnd"/>
            <w:r w:rsidRPr="00106E75">
              <w:rPr>
                <w:rFonts w:ascii="Times New Roman" w:eastAsia="Times New Roman" w:hAnsi="Times New Roman" w:cs="Times New Roman"/>
                <w:bCs/>
                <w:color w:val="000000" w:themeColor="text1"/>
                <w:sz w:val="24"/>
                <w:szCs w:val="24"/>
              </w:rPr>
              <w:t>{</w:t>
            </w:r>
          </w:p>
          <w:p w14:paraId="6B4E80E2"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 TODO code application logic here</w:t>
            </w:r>
          </w:p>
          <w:p w14:paraId="3DB3516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3473E5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Scanner </w:t>
            </w:r>
            <w:proofErr w:type="spellStart"/>
            <w:r w:rsidRPr="00106E75">
              <w:rPr>
                <w:rFonts w:ascii="Times New Roman" w:eastAsia="Times New Roman" w:hAnsi="Times New Roman" w:cs="Times New Roman"/>
                <w:bCs/>
                <w:color w:val="000000" w:themeColor="text1"/>
                <w:sz w:val="24"/>
                <w:szCs w:val="24"/>
              </w:rPr>
              <w:t>sc</w:t>
            </w:r>
            <w:proofErr w:type="spellEnd"/>
            <w:r w:rsidRPr="00106E75">
              <w:rPr>
                <w:rFonts w:ascii="Times New Roman" w:eastAsia="Times New Roman" w:hAnsi="Times New Roman" w:cs="Times New Roman"/>
                <w:bCs/>
                <w:color w:val="000000" w:themeColor="text1"/>
                <w:sz w:val="24"/>
                <w:szCs w:val="24"/>
              </w:rPr>
              <w:t>=new Scanner(System.in);</w:t>
            </w:r>
          </w:p>
          <w:p w14:paraId="7F2EE8C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("By Rohit Reddy");</w:t>
            </w:r>
          </w:p>
          <w:p w14:paraId="45A58A2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w:t>
            </w:r>
            <w:proofErr w:type="spellEnd"/>
            <w:r w:rsidRPr="00106E75">
              <w:rPr>
                <w:rFonts w:ascii="Times New Roman" w:eastAsia="Times New Roman" w:hAnsi="Times New Roman" w:cs="Times New Roman"/>
                <w:bCs/>
                <w:color w:val="000000" w:themeColor="text1"/>
                <w:sz w:val="24"/>
                <w:szCs w:val="24"/>
              </w:rPr>
              <w:t>("Enter the String: ");</w:t>
            </w:r>
          </w:p>
          <w:p w14:paraId="7AB14B2F"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st1=</w:t>
            </w:r>
            <w:proofErr w:type="spellStart"/>
            <w:r w:rsidRPr="00106E75">
              <w:rPr>
                <w:rFonts w:ascii="Times New Roman" w:eastAsia="Times New Roman" w:hAnsi="Times New Roman" w:cs="Times New Roman"/>
                <w:bCs/>
                <w:color w:val="000000" w:themeColor="text1"/>
                <w:sz w:val="24"/>
                <w:szCs w:val="24"/>
              </w:rPr>
              <w:t>sc.next</w:t>
            </w:r>
            <w:proofErr w:type="spellEnd"/>
            <w:r w:rsidRPr="00106E75">
              <w:rPr>
                <w:rFonts w:ascii="Times New Roman" w:eastAsia="Times New Roman" w:hAnsi="Times New Roman" w:cs="Times New Roman"/>
                <w:bCs/>
                <w:color w:val="000000" w:themeColor="text1"/>
                <w:sz w:val="24"/>
                <w:szCs w:val="24"/>
              </w:rPr>
              <w:t>();</w:t>
            </w:r>
          </w:p>
          <w:p w14:paraId="7E9E4E8B"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try{</w:t>
            </w:r>
          </w:p>
          <w:p w14:paraId="1A3830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899DD7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(st1.charAt(12));</w:t>
            </w:r>
          </w:p>
          <w:p w14:paraId="41D1E26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}catch(Exception e){</w:t>
            </w:r>
          </w:p>
          <w:p w14:paraId="2BE7E1B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("Index is out of bounds");</w:t>
            </w:r>
          </w:p>
          <w:p w14:paraId="79CBD258"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1B516D2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1DD4923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w:t>
            </w:r>
            <w:proofErr w:type="spellStart"/>
            <w:r w:rsidRPr="00106E75">
              <w:rPr>
                <w:rFonts w:ascii="Times New Roman" w:eastAsia="Times New Roman" w:hAnsi="Times New Roman" w:cs="Times New Roman"/>
                <w:bCs/>
                <w:color w:val="000000" w:themeColor="text1"/>
                <w:sz w:val="24"/>
                <w:szCs w:val="24"/>
              </w:rPr>
              <w:t>st</w:t>
            </w:r>
            <w:proofErr w:type="spellEnd"/>
            <w:r w:rsidRPr="00106E75">
              <w:rPr>
                <w:rFonts w:ascii="Times New Roman" w:eastAsia="Times New Roman" w:hAnsi="Times New Roman" w:cs="Times New Roman"/>
                <w:bCs/>
                <w:color w:val="000000" w:themeColor="text1"/>
                <w:sz w:val="24"/>
                <w:szCs w:val="24"/>
              </w:rPr>
              <w:t>=null;</w:t>
            </w:r>
          </w:p>
          <w:p w14:paraId="7EFADC50"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w:t>
            </w:r>
            <w:proofErr w:type="spellEnd"/>
            <w:r w:rsidRPr="00106E75">
              <w:rPr>
                <w:rFonts w:ascii="Times New Roman" w:eastAsia="Times New Roman" w:hAnsi="Times New Roman" w:cs="Times New Roman"/>
                <w:bCs/>
                <w:color w:val="000000" w:themeColor="text1"/>
                <w:sz w:val="24"/>
                <w:szCs w:val="24"/>
              </w:rPr>
              <w:t>("Enter string 2: ");</w:t>
            </w:r>
          </w:p>
          <w:p w14:paraId="78E2E51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337AAEB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String st2=</w:t>
            </w:r>
            <w:proofErr w:type="spellStart"/>
            <w:r w:rsidRPr="00106E75">
              <w:rPr>
                <w:rFonts w:ascii="Times New Roman" w:eastAsia="Times New Roman" w:hAnsi="Times New Roman" w:cs="Times New Roman"/>
                <w:bCs/>
                <w:color w:val="000000" w:themeColor="text1"/>
                <w:sz w:val="24"/>
                <w:szCs w:val="24"/>
              </w:rPr>
              <w:t>sc.next</w:t>
            </w:r>
            <w:proofErr w:type="spellEnd"/>
            <w:r w:rsidRPr="00106E75">
              <w:rPr>
                <w:rFonts w:ascii="Times New Roman" w:eastAsia="Times New Roman" w:hAnsi="Times New Roman" w:cs="Times New Roman"/>
                <w:bCs/>
                <w:color w:val="000000" w:themeColor="text1"/>
                <w:sz w:val="24"/>
                <w:szCs w:val="24"/>
              </w:rPr>
              <w:t>();</w:t>
            </w:r>
          </w:p>
          <w:p w14:paraId="048C9D5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17CA85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try{</w:t>
            </w:r>
          </w:p>
          <w:p w14:paraId="4652B8A5"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if("</w:t>
            </w:r>
            <w:proofErr w:type="spellStart"/>
            <w:r w:rsidRPr="00106E75">
              <w:rPr>
                <w:rFonts w:ascii="Times New Roman" w:eastAsia="Times New Roman" w:hAnsi="Times New Roman" w:cs="Times New Roman"/>
                <w:bCs/>
                <w:color w:val="000000" w:themeColor="text1"/>
                <w:sz w:val="24"/>
                <w:szCs w:val="24"/>
              </w:rPr>
              <w:t>rohit</w:t>
            </w:r>
            <w:proofErr w:type="spellEnd"/>
            <w:r w:rsidRPr="00106E75">
              <w:rPr>
                <w:rFonts w:ascii="Times New Roman" w:eastAsia="Times New Roman" w:hAnsi="Times New Roman" w:cs="Times New Roman"/>
                <w:bCs/>
                <w:color w:val="000000" w:themeColor="text1"/>
                <w:sz w:val="24"/>
                <w:szCs w:val="24"/>
              </w:rPr>
              <w:t>".equals(</w:t>
            </w:r>
            <w:proofErr w:type="spellStart"/>
            <w:r w:rsidRPr="00106E75">
              <w:rPr>
                <w:rFonts w:ascii="Times New Roman" w:eastAsia="Times New Roman" w:hAnsi="Times New Roman" w:cs="Times New Roman"/>
                <w:bCs/>
                <w:color w:val="000000" w:themeColor="text1"/>
                <w:sz w:val="24"/>
                <w:szCs w:val="24"/>
              </w:rPr>
              <w:t>st</w:t>
            </w:r>
            <w:proofErr w:type="spellEnd"/>
            <w:r w:rsidRPr="00106E75">
              <w:rPr>
                <w:rFonts w:ascii="Times New Roman" w:eastAsia="Times New Roman" w:hAnsi="Times New Roman" w:cs="Times New Roman"/>
                <w:bCs/>
                <w:color w:val="000000" w:themeColor="text1"/>
                <w:sz w:val="24"/>
                <w:szCs w:val="24"/>
              </w:rPr>
              <w:t>)){</w:t>
            </w:r>
          </w:p>
          <w:p w14:paraId="6E825DC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("same");</w:t>
            </w:r>
          </w:p>
          <w:p w14:paraId="1A542184"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8967B6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else</w:t>
            </w:r>
          </w:p>
          <w:p w14:paraId="3009E076"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(st2);</w:t>
            </w:r>
          </w:p>
          <w:p w14:paraId="05F4DCDF"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}catch(Exception e){</w:t>
            </w:r>
          </w:p>
          <w:p w14:paraId="1DCA0DDD"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roofErr w:type="spellStart"/>
            <w:r w:rsidRPr="00106E75">
              <w:rPr>
                <w:rFonts w:ascii="Times New Roman" w:eastAsia="Times New Roman" w:hAnsi="Times New Roman" w:cs="Times New Roman"/>
                <w:bCs/>
                <w:color w:val="000000" w:themeColor="text1"/>
                <w:sz w:val="24"/>
                <w:szCs w:val="24"/>
              </w:rPr>
              <w:t>System.out.println</w:t>
            </w:r>
            <w:proofErr w:type="spellEnd"/>
            <w:r w:rsidRPr="00106E75">
              <w:rPr>
                <w:rFonts w:ascii="Times New Roman" w:eastAsia="Times New Roman" w:hAnsi="Times New Roman" w:cs="Times New Roman"/>
                <w:bCs/>
                <w:color w:val="000000" w:themeColor="text1"/>
                <w:sz w:val="24"/>
                <w:szCs w:val="24"/>
              </w:rPr>
              <w:t>("null pointer exception");</w:t>
            </w:r>
          </w:p>
          <w:p w14:paraId="6B828943"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09D8AF1A"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58C23151"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2CEAC519"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45980D4C"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754305CE" w14:textId="77777777" w:rsidR="00106E75" w:rsidRPr="00106E75" w:rsidRDefault="00106E75" w:rsidP="00106E75">
            <w:pPr>
              <w:pStyle w:val="ListParagraph"/>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 xml:space="preserve">    </w:t>
            </w:r>
          </w:p>
          <w:p w14:paraId="681C12DA" w14:textId="2742B0F0" w:rsidR="00C06D7E" w:rsidRDefault="00106E75" w:rsidP="00106E75">
            <w:pPr>
              <w:pStyle w:val="ListParagraph"/>
              <w:ind w:left="0"/>
              <w:jc w:val="both"/>
              <w:rPr>
                <w:rFonts w:ascii="Times New Roman" w:eastAsia="Times New Roman" w:hAnsi="Times New Roman" w:cs="Times New Roman"/>
                <w:bCs/>
                <w:color w:val="000000" w:themeColor="text1"/>
                <w:sz w:val="24"/>
                <w:szCs w:val="24"/>
              </w:rPr>
            </w:pPr>
            <w:r w:rsidRPr="00106E75">
              <w:rPr>
                <w:rFonts w:ascii="Times New Roman" w:eastAsia="Times New Roman" w:hAnsi="Times New Roman" w:cs="Times New Roman"/>
                <w:bCs/>
                <w:color w:val="000000" w:themeColor="text1"/>
                <w:sz w:val="24"/>
                <w:szCs w:val="24"/>
              </w:rPr>
              <w:t>}</w:t>
            </w:r>
          </w:p>
        </w:tc>
      </w:tr>
    </w:tbl>
    <w:p w14:paraId="01DD701E"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02C8D23B"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4591BC2E"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43005F59" w14:textId="6FB49C63"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p>
    <w:p w14:paraId="7EE06CCF" w14:textId="77777777" w:rsidR="009F61E3" w:rsidRDefault="009F61E3" w:rsidP="00DF3724">
      <w:pPr>
        <w:pStyle w:val="ListParagraph"/>
        <w:ind w:left="360"/>
        <w:jc w:val="both"/>
        <w:rPr>
          <w:rFonts w:ascii="Times New Roman" w:eastAsia="Times New Roman" w:hAnsi="Times New Roman" w:cs="Times New Roman"/>
          <w:bCs/>
          <w:color w:val="000000" w:themeColor="text1"/>
          <w:sz w:val="24"/>
          <w:szCs w:val="24"/>
        </w:rPr>
      </w:pPr>
    </w:p>
    <w:p w14:paraId="122B5930" w14:textId="7637F257" w:rsidR="00B101E3" w:rsidRDefault="00106E75" w:rsidP="00DF3724">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8B88B9C" wp14:editId="0E4342B4">
            <wp:extent cx="5943600" cy="4185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85920"/>
                    </a:xfrm>
                    <a:prstGeom prst="rect">
                      <a:avLst/>
                    </a:prstGeom>
                  </pic:spPr>
                </pic:pic>
              </a:graphicData>
            </a:graphic>
          </wp:inline>
        </w:drawing>
      </w:r>
    </w:p>
    <w:p w14:paraId="5B58F5FB" w14:textId="7EE17A1E"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p>
    <w:p w14:paraId="2B16CC3B" w14:textId="40D9697B"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FB065F4" wp14:editId="200014B8">
            <wp:extent cx="5943600" cy="4667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67885"/>
                    </a:xfrm>
                    <a:prstGeom prst="rect">
                      <a:avLst/>
                    </a:prstGeom>
                  </pic:spPr>
                </pic:pic>
              </a:graphicData>
            </a:graphic>
          </wp:inline>
        </w:drawing>
      </w:r>
      <w:r>
        <w:rPr>
          <w:rFonts w:ascii="Times New Roman" w:eastAsia="Times New Roman" w:hAnsi="Times New Roman" w:cs="Times New Roman"/>
          <w:bCs/>
          <w:color w:val="000000" w:themeColor="text1"/>
          <w:sz w:val="24"/>
          <w:szCs w:val="24"/>
        </w:rPr>
        <w:br w:type="page"/>
      </w:r>
    </w:p>
    <w:p w14:paraId="179617B6" w14:textId="77777777" w:rsidR="00106E75" w:rsidRDefault="00106E75" w:rsidP="00DF3724">
      <w:pPr>
        <w:pStyle w:val="ListParagraph"/>
        <w:ind w:left="360"/>
        <w:jc w:val="both"/>
        <w:rPr>
          <w:rFonts w:ascii="Times New Roman" w:eastAsia="Times New Roman" w:hAnsi="Times New Roman" w:cs="Times New Roman"/>
          <w:bCs/>
          <w:color w:val="000000" w:themeColor="text1"/>
          <w:sz w:val="24"/>
          <w:szCs w:val="24"/>
        </w:rPr>
      </w:pPr>
    </w:p>
    <w:p w14:paraId="7F285DA1" w14:textId="77777777" w:rsidR="00C06D7E" w:rsidRDefault="00C06D7E" w:rsidP="00DF3724">
      <w:pPr>
        <w:pStyle w:val="ListParagraph"/>
        <w:ind w:left="360"/>
        <w:jc w:val="both"/>
        <w:rPr>
          <w:rFonts w:ascii="Times New Roman" w:eastAsia="Times New Roman" w:hAnsi="Times New Roman" w:cs="Times New Roman"/>
          <w:bCs/>
          <w:color w:val="000000" w:themeColor="text1"/>
          <w:sz w:val="24"/>
          <w:szCs w:val="24"/>
        </w:rPr>
      </w:pPr>
    </w:p>
    <w:p w14:paraId="5FABBBF2" w14:textId="77777777" w:rsidR="00B101E3" w:rsidRPr="00DF3724" w:rsidRDefault="00B101E3"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09CBC0D0" w:rsidR="00466502" w:rsidRDefault="00EA36D9"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2642D37" w14:textId="77777777" w:rsidR="00136DFF" w:rsidRPr="00232969" w:rsidRDefault="00136DFF" w:rsidP="00EA7A8F">
      <w:pPr>
        <w:rPr>
          <w:rFonts w:ascii="Times New Roman" w:eastAsia="Times New Roman" w:hAnsi="Times New Roman" w:cs="Times New Roman"/>
          <w:bCs/>
          <w:color w:val="000000" w:themeColor="text1"/>
          <w:sz w:val="24"/>
          <w:szCs w:val="24"/>
        </w:rPr>
      </w:pPr>
    </w:p>
    <w:p w14:paraId="5271B634" w14:textId="75EA18DF" w:rsidR="00741A21" w:rsidRPr="00232969" w:rsidRDefault="00F55642"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344E2694" w14:textId="7D9D67C4" w:rsidR="00EA7A8F" w:rsidRPr="00232969" w:rsidRDefault="00A078C2" w:rsidP="00136DFF">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The technique of making a function call itself is known as recursion. This technique allows you to break down complex problems into smaller, easier-to-solve problems.</w:t>
      </w:r>
    </w:p>
    <w:p w14:paraId="424B7EF0" w14:textId="34148A5A" w:rsidR="0047591E" w:rsidRPr="00232969" w:rsidRDefault="00232969" w:rsidP="00136DFF">
      <w:pPr>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Infinite Recursion</w:t>
      </w:r>
      <w:r w:rsidR="0047591E" w:rsidRPr="00232969">
        <w:rPr>
          <w:rFonts w:ascii="Times New Roman" w:eastAsia="Times New Roman" w:hAnsi="Times New Roman" w:cs="Times New Roman"/>
          <w:bCs/>
          <w:color w:val="000000" w:themeColor="text1"/>
          <w:sz w:val="24"/>
          <w:szCs w:val="24"/>
        </w:rPr>
        <w:t>:</w:t>
      </w:r>
      <w:r w:rsidR="0047591E" w:rsidRPr="00232969">
        <w:rPr>
          <w:rFonts w:ascii="Times New Roman" w:hAnsi="Times New Roman" w:cs="Times New Roman"/>
          <w:sz w:val="24"/>
          <w:szCs w:val="24"/>
        </w:rPr>
        <w:t xml:space="preserve"> </w:t>
      </w:r>
      <w:r w:rsidR="0047591E" w:rsidRPr="00232969">
        <w:rPr>
          <w:rFonts w:ascii="Times New Roman" w:eastAsia="Times New Roman" w:hAnsi="Times New Roman" w:cs="Times New Roman"/>
          <w:bCs/>
          <w:color w:val="000000" w:themeColor="text1"/>
          <w:sz w:val="24"/>
          <w:szCs w:val="24"/>
        </w:rPr>
        <w:t xml:space="preserve">Iteration and recursion will go on forever: with iteration, an infinite loop occurs if the loop-continuation test never becomes false; with recursion, infinite recursion occurs if the recursion stage does not converge on the base case. </w:t>
      </w:r>
    </w:p>
    <w:p w14:paraId="0635980E" w14:textId="181AA69F" w:rsidR="0047591E" w:rsidRDefault="008242DD" w:rsidP="00232969">
      <w:pPr>
        <w:rPr>
          <w:rFonts w:ascii="Times New Roman" w:eastAsia="Times New Roman" w:hAnsi="Times New Roman" w:cs="Times New Roman"/>
          <w:bCs/>
          <w:color w:val="000000" w:themeColor="text1"/>
          <w:sz w:val="24"/>
          <w:szCs w:val="24"/>
        </w:rPr>
      </w:pPr>
      <w:proofErr w:type="spellStart"/>
      <w:r w:rsidRPr="00232969">
        <w:rPr>
          <w:rFonts w:ascii="Times New Roman" w:eastAsia="Times New Roman" w:hAnsi="Times New Roman" w:cs="Times New Roman"/>
          <w:bCs/>
          <w:color w:val="000000" w:themeColor="text1"/>
          <w:sz w:val="24"/>
          <w:szCs w:val="24"/>
        </w:rPr>
        <w:t>BinaryRecursion</w:t>
      </w:r>
      <w:proofErr w:type="spellEnd"/>
      <w:r w:rsidRPr="00232969">
        <w:rPr>
          <w:rFonts w:ascii="Times New Roman" w:eastAsia="Times New Roman" w:hAnsi="Times New Roman" w:cs="Times New Roman"/>
          <w:bCs/>
          <w:color w:val="000000" w:themeColor="text1"/>
          <w:sz w:val="24"/>
          <w:szCs w:val="24"/>
        </w:rPr>
        <w:t xml:space="preserve"> Example</w:t>
      </w:r>
      <w:r w:rsidR="003245E2" w:rsidRPr="00232969">
        <w:rPr>
          <w:rFonts w:ascii="Times New Roman" w:eastAsia="Times New Roman" w:hAnsi="Times New Roman" w:cs="Times New Roman"/>
          <w:bCs/>
          <w:color w:val="000000" w:themeColor="text1"/>
          <w:sz w:val="24"/>
          <w:szCs w:val="24"/>
        </w:rPr>
        <w:t>:</w:t>
      </w:r>
    </w:p>
    <w:p w14:paraId="5176E20D" w14:textId="59F2DB03" w:rsidR="008242DD" w:rsidRDefault="008242DD" w:rsidP="00232969">
      <w:pPr>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p>
    <w:p w14:paraId="43674F91" w14:textId="7ADBE1F1" w:rsidR="00E323ED" w:rsidRPr="00232969" w:rsidRDefault="008242DD" w:rsidP="0023296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 class named </w:t>
      </w:r>
      <w:proofErr w:type="spellStart"/>
      <w:r>
        <w:rPr>
          <w:rFonts w:ascii="Times New Roman" w:eastAsia="Times New Roman" w:hAnsi="Times New Roman" w:cs="Times New Roman"/>
          <w:bCs/>
          <w:color w:val="000000" w:themeColor="text1"/>
          <w:sz w:val="24"/>
          <w:szCs w:val="24"/>
        </w:rPr>
        <w:t>BinaryRecursion</w:t>
      </w:r>
      <w:proofErr w:type="spellEnd"/>
      <w:r>
        <w:rPr>
          <w:rFonts w:ascii="Times New Roman" w:eastAsia="Times New Roman" w:hAnsi="Times New Roman" w:cs="Times New Roman"/>
          <w:bCs/>
          <w:color w:val="000000" w:themeColor="text1"/>
          <w:sz w:val="24"/>
          <w:szCs w:val="24"/>
        </w:rPr>
        <w:t xml:space="preserve"> is created where a </w:t>
      </w:r>
      <w:proofErr w:type="spellStart"/>
      <w:r>
        <w:rPr>
          <w:rFonts w:ascii="Times New Roman" w:eastAsia="Times New Roman" w:hAnsi="Times New Roman" w:cs="Times New Roman"/>
          <w:bCs/>
          <w:color w:val="000000" w:themeColor="text1"/>
          <w:sz w:val="24"/>
          <w:szCs w:val="24"/>
        </w:rPr>
        <w:t>raray</w:t>
      </w:r>
      <w:proofErr w:type="spellEnd"/>
      <w:r>
        <w:rPr>
          <w:rFonts w:ascii="Times New Roman" w:eastAsia="Times New Roman" w:hAnsi="Times New Roman" w:cs="Times New Roman"/>
          <w:bCs/>
          <w:color w:val="000000" w:themeColor="text1"/>
          <w:sz w:val="24"/>
          <w:szCs w:val="24"/>
        </w:rPr>
        <w:t xml:space="preserve"> list is given of size 10, then random elements are sent into the array and each of then checked if it is present in the array or no</w:t>
      </w:r>
      <w:r w:rsidR="00CB2976">
        <w:rPr>
          <w:rFonts w:ascii="Times New Roman" w:eastAsia="Times New Roman" w:hAnsi="Times New Roman" w:cs="Times New Roman"/>
          <w:bCs/>
          <w:color w:val="000000" w:themeColor="text1"/>
          <w:sz w:val="24"/>
          <w:szCs w:val="24"/>
        </w:rPr>
        <w:t>. If the element is present then the number is shown ,</w:t>
      </w:r>
      <w:proofErr w:type="spellStart"/>
      <w:r w:rsidR="00CB2976">
        <w:rPr>
          <w:rFonts w:ascii="Times New Roman" w:eastAsia="Times New Roman" w:hAnsi="Times New Roman" w:cs="Times New Roman"/>
          <w:bCs/>
          <w:color w:val="000000" w:themeColor="text1"/>
          <w:sz w:val="24"/>
          <w:szCs w:val="24"/>
        </w:rPr>
        <w:t>tif</w:t>
      </w:r>
      <w:proofErr w:type="spellEnd"/>
      <w:r w:rsidR="00CB2976">
        <w:rPr>
          <w:rFonts w:ascii="Times New Roman" w:eastAsia="Times New Roman" w:hAnsi="Times New Roman" w:cs="Times New Roman"/>
          <w:bCs/>
          <w:color w:val="000000" w:themeColor="text1"/>
          <w:sz w:val="24"/>
          <w:szCs w:val="24"/>
        </w:rPr>
        <w:t xml:space="preserve"> the element is not present then the element is not shown.</w:t>
      </w:r>
    </w:p>
    <w:p w14:paraId="48F3E063" w14:textId="77777777" w:rsidR="003245E2" w:rsidRPr="00232969" w:rsidRDefault="003245E2" w:rsidP="009304CF">
      <w:pPr>
        <w:pStyle w:val="ListParagraph"/>
        <w:rPr>
          <w:rFonts w:ascii="Times New Roman" w:eastAsia="Times New Roman" w:hAnsi="Times New Roman" w:cs="Times New Roman"/>
          <w:bCs/>
          <w:color w:val="000000" w:themeColor="text1"/>
          <w:sz w:val="24"/>
          <w:szCs w:val="24"/>
        </w:rPr>
      </w:pPr>
    </w:p>
    <w:tbl>
      <w:tblPr>
        <w:tblStyle w:val="TableGrid"/>
        <w:tblW w:w="8905" w:type="dxa"/>
        <w:tblInd w:w="-5" w:type="dxa"/>
        <w:tblLook w:val="04A0" w:firstRow="1" w:lastRow="0" w:firstColumn="1" w:lastColumn="0" w:noHBand="0" w:noVBand="1"/>
      </w:tblPr>
      <w:tblGrid>
        <w:gridCol w:w="8905"/>
      </w:tblGrid>
      <w:tr w:rsidR="0047591E" w14:paraId="21C225E6" w14:textId="77777777" w:rsidTr="00232969">
        <w:tc>
          <w:tcPr>
            <w:tcW w:w="8905" w:type="dxa"/>
          </w:tcPr>
          <w:p w14:paraId="183DC17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1434B97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5BB068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32F576A1"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0DD4CA5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762585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package Question10;</w:t>
            </w:r>
          </w:p>
          <w:p w14:paraId="52E5114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r w:rsidRPr="00232969">
              <w:rPr>
                <w:rFonts w:ascii="Courier New" w:eastAsia="Times New Roman" w:hAnsi="Courier New" w:cs="Courier New"/>
                <w:bCs/>
                <w:color w:val="000000" w:themeColor="text1"/>
                <w:sz w:val="20"/>
                <w:szCs w:val="20"/>
              </w:rPr>
              <w:t>java.util.ArrayList</w:t>
            </w:r>
            <w:proofErr w:type="spellEnd"/>
            <w:r w:rsidRPr="00232969">
              <w:rPr>
                <w:rFonts w:ascii="Courier New" w:eastAsia="Times New Roman" w:hAnsi="Courier New" w:cs="Courier New"/>
                <w:bCs/>
                <w:color w:val="000000" w:themeColor="text1"/>
                <w:sz w:val="20"/>
                <w:szCs w:val="20"/>
              </w:rPr>
              <w:t>;</w:t>
            </w:r>
          </w:p>
          <w:p w14:paraId="38D47F5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r w:rsidRPr="00232969">
              <w:rPr>
                <w:rFonts w:ascii="Courier New" w:eastAsia="Times New Roman" w:hAnsi="Courier New" w:cs="Courier New"/>
                <w:bCs/>
                <w:color w:val="000000" w:themeColor="text1"/>
                <w:sz w:val="20"/>
                <w:szCs w:val="20"/>
              </w:rPr>
              <w:t>java.util.Collections</w:t>
            </w:r>
            <w:proofErr w:type="spellEnd"/>
            <w:r w:rsidRPr="00232969">
              <w:rPr>
                <w:rFonts w:ascii="Courier New" w:eastAsia="Times New Roman" w:hAnsi="Courier New" w:cs="Courier New"/>
                <w:bCs/>
                <w:color w:val="000000" w:themeColor="text1"/>
                <w:sz w:val="20"/>
                <w:szCs w:val="20"/>
              </w:rPr>
              <w:t>;</w:t>
            </w:r>
          </w:p>
          <w:p w14:paraId="4B25654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r w:rsidRPr="00232969">
              <w:rPr>
                <w:rFonts w:ascii="Courier New" w:eastAsia="Times New Roman" w:hAnsi="Courier New" w:cs="Courier New"/>
                <w:bCs/>
                <w:color w:val="000000" w:themeColor="text1"/>
                <w:sz w:val="20"/>
                <w:szCs w:val="20"/>
              </w:rPr>
              <w:t>java.util.Scanner</w:t>
            </w:r>
            <w:proofErr w:type="spellEnd"/>
            <w:r w:rsidRPr="00232969">
              <w:rPr>
                <w:rFonts w:ascii="Courier New" w:eastAsia="Times New Roman" w:hAnsi="Courier New" w:cs="Courier New"/>
                <w:bCs/>
                <w:color w:val="000000" w:themeColor="text1"/>
                <w:sz w:val="20"/>
                <w:szCs w:val="20"/>
              </w:rPr>
              <w:t>;</w:t>
            </w:r>
          </w:p>
          <w:p w14:paraId="74AB0B4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60DC0B9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74B487D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CCB94C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9184CB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BinaryRecursion {</w:t>
            </w:r>
          </w:p>
          <w:p w14:paraId="74441D4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74246FA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4DD514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98426B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p>
          <w:p w14:paraId="4DCE72C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4171C6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main(String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05A8A36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 xml:space="preserve">&lt;Integer&gt; list = new </w:t>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&lt;&gt;();</w:t>
            </w:r>
          </w:p>
          <w:p w14:paraId="3190C0E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while (</w:t>
            </w:r>
            <w:proofErr w:type="spellStart"/>
            <w:r w:rsidRPr="00232969">
              <w:rPr>
                <w:rFonts w:ascii="Courier New" w:eastAsia="Times New Roman" w:hAnsi="Courier New" w:cs="Courier New"/>
                <w:bCs/>
                <w:color w:val="000000" w:themeColor="text1"/>
                <w:sz w:val="20"/>
                <w:szCs w:val="20"/>
              </w:rPr>
              <w:t>list.size</w:t>
            </w:r>
            <w:proofErr w:type="spellEnd"/>
            <w:r w:rsidRPr="00232969">
              <w:rPr>
                <w:rFonts w:ascii="Courier New" w:eastAsia="Times New Roman" w:hAnsi="Courier New" w:cs="Courier New"/>
                <w:bCs/>
                <w:color w:val="000000" w:themeColor="text1"/>
                <w:sz w:val="20"/>
                <w:szCs w:val="20"/>
              </w:rPr>
              <w:t>() &lt; 10) {</w:t>
            </w:r>
          </w:p>
          <w:p w14:paraId="1944BFF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list.add</w:t>
            </w:r>
            <w:proofErr w:type="spellEnd"/>
            <w:r w:rsidRPr="00232969">
              <w:rPr>
                <w:rFonts w:ascii="Courier New" w:eastAsia="Times New Roman" w:hAnsi="Courier New" w:cs="Courier New"/>
                <w:bCs/>
                <w:color w:val="000000" w:themeColor="text1"/>
                <w:sz w:val="20"/>
                <w:szCs w:val="20"/>
              </w:rPr>
              <w:t>((int) ((</w:t>
            </w:r>
            <w:proofErr w:type="spellStart"/>
            <w:r w:rsidRPr="00232969">
              <w:rPr>
                <w:rFonts w:ascii="Courier New" w:eastAsia="Times New Roman" w:hAnsi="Courier New" w:cs="Courier New"/>
                <w:bCs/>
                <w:color w:val="000000" w:themeColor="text1"/>
                <w:sz w:val="20"/>
                <w:szCs w:val="20"/>
              </w:rPr>
              <w:t>Math.random</w:t>
            </w:r>
            <w:proofErr w:type="spellEnd"/>
            <w:r w:rsidRPr="00232969">
              <w:rPr>
                <w:rFonts w:ascii="Courier New" w:eastAsia="Times New Roman" w:hAnsi="Courier New" w:cs="Courier New"/>
                <w:bCs/>
                <w:color w:val="000000" w:themeColor="text1"/>
                <w:sz w:val="20"/>
                <w:szCs w:val="20"/>
              </w:rPr>
              <w:t>() *10) +1));</w:t>
            </w:r>
          </w:p>
          <w:p w14:paraId="7D848DF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6146270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5B53EE5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binary Search works only on sorted elements</w:t>
            </w:r>
          </w:p>
          <w:p w14:paraId="3DEA6ACC"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Collections.sort</w:t>
            </w:r>
            <w:proofErr w:type="spellEnd"/>
            <w:r w:rsidRPr="00232969">
              <w:rPr>
                <w:rFonts w:ascii="Courier New" w:eastAsia="Times New Roman" w:hAnsi="Courier New" w:cs="Courier New"/>
                <w:bCs/>
                <w:color w:val="000000" w:themeColor="text1"/>
                <w:sz w:val="20"/>
                <w:szCs w:val="20"/>
              </w:rPr>
              <w:t>(list);</w:t>
            </w:r>
          </w:p>
          <w:p w14:paraId="650FF7F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
          <w:p w14:paraId="30A9839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("List of num to search from are :");</w:t>
            </w:r>
          </w:p>
          <w:p w14:paraId="722B350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for (int j = 0; j &lt; </w:t>
            </w:r>
            <w:proofErr w:type="spellStart"/>
            <w:r w:rsidRPr="00232969">
              <w:rPr>
                <w:rFonts w:ascii="Courier New" w:eastAsia="Times New Roman" w:hAnsi="Courier New" w:cs="Courier New"/>
                <w:bCs/>
                <w:color w:val="000000" w:themeColor="text1"/>
                <w:sz w:val="20"/>
                <w:szCs w:val="20"/>
              </w:rPr>
              <w:t>list.size</w:t>
            </w:r>
            <w:proofErr w:type="spellEnd"/>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j++</w:t>
            </w:r>
            <w:proofErr w:type="spellEnd"/>
            <w:r w:rsidRPr="00232969">
              <w:rPr>
                <w:rFonts w:ascii="Courier New" w:eastAsia="Times New Roman" w:hAnsi="Courier New" w:cs="Courier New"/>
                <w:bCs/>
                <w:color w:val="000000" w:themeColor="text1"/>
                <w:sz w:val="20"/>
                <w:szCs w:val="20"/>
              </w:rPr>
              <w:t>) {</w:t>
            </w:r>
          </w:p>
          <w:p w14:paraId="7E9DB48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(j) + " ");</w:t>
            </w:r>
          </w:p>
          <w:p w14:paraId="032312A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7390783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Scanner </w:t>
            </w:r>
            <w:proofErr w:type="spellStart"/>
            <w:r w:rsidRPr="00232969">
              <w:rPr>
                <w:rFonts w:ascii="Courier New" w:eastAsia="Times New Roman" w:hAnsi="Courier New" w:cs="Courier New"/>
                <w:bCs/>
                <w:color w:val="000000" w:themeColor="text1"/>
                <w:sz w:val="20"/>
                <w:szCs w:val="20"/>
              </w:rPr>
              <w:t>sc</w:t>
            </w:r>
            <w:proofErr w:type="spellEnd"/>
            <w:r w:rsidRPr="00232969">
              <w:rPr>
                <w:rFonts w:ascii="Courier New" w:eastAsia="Times New Roman" w:hAnsi="Courier New" w:cs="Courier New"/>
                <w:bCs/>
                <w:color w:val="000000" w:themeColor="text1"/>
                <w:sz w:val="20"/>
                <w:szCs w:val="20"/>
              </w:rPr>
              <w:t xml:space="preserve"> = new Scanner(System.in);</w:t>
            </w:r>
          </w:p>
          <w:p w14:paraId="0861FD55" w14:textId="7D0007E4"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nEnter</w:t>
            </w:r>
            <w:proofErr w:type="spellEnd"/>
            <w:r w:rsidRPr="00232969">
              <w:rPr>
                <w:rFonts w:ascii="Courier New" w:eastAsia="Times New Roman" w:hAnsi="Courier New" w:cs="Courier New"/>
                <w:bCs/>
                <w:color w:val="000000" w:themeColor="text1"/>
                <w:sz w:val="20"/>
                <w:szCs w:val="20"/>
              </w:rPr>
              <w:t xml:space="preserve"> the number that has to be </w:t>
            </w:r>
            <w:r w:rsidR="00A23747" w:rsidRPr="00232969">
              <w:rPr>
                <w:rFonts w:ascii="Courier New" w:eastAsia="Times New Roman" w:hAnsi="Courier New" w:cs="Courier New"/>
                <w:bCs/>
                <w:color w:val="000000" w:themeColor="text1"/>
                <w:sz w:val="20"/>
                <w:szCs w:val="20"/>
              </w:rPr>
              <w:t>searched</w:t>
            </w:r>
            <w:r w:rsidRPr="00232969">
              <w:rPr>
                <w:rFonts w:ascii="Courier New" w:eastAsia="Times New Roman" w:hAnsi="Courier New" w:cs="Courier New"/>
                <w:bCs/>
                <w:color w:val="000000" w:themeColor="text1"/>
                <w:sz w:val="20"/>
                <w:szCs w:val="20"/>
              </w:rPr>
              <w:t>:");</w:t>
            </w:r>
          </w:p>
          <w:p w14:paraId="3240546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int x = </w:t>
            </w:r>
            <w:proofErr w:type="spellStart"/>
            <w:r w:rsidRPr="00232969">
              <w:rPr>
                <w:rFonts w:ascii="Courier New" w:eastAsia="Times New Roman" w:hAnsi="Courier New" w:cs="Courier New"/>
                <w:bCs/>
                <w:color w:val="000000" w:themeColor="text1"/>
                <w:sz w:val="20"/>
                <w:szCs w:val="20"/>
              </w:rPr>
              <w:t>sc.nextInt</w:t>
            </w:r>
            <w:proofErr w:type="spellEnd"/>
            <w:r w:rsidRPr="00232969">
              <w:rPr>
                <w:rFonts w:ascii="Courier New" w:eastAsia="Times New Roman" w:hAnsi="Courier New" w:cs="Courier New"/>
                <w:bCs/>
                <w:color w:val="000000" w:themeColor="text1"/>
                <w:sz w:val="20"/>
                <w:szCs w:val="20"/>
              </w:rPr>
              <w:t>();</w:t>
            </w:r>
          </w:p>
          <w:p w14:paraId="68F3124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sc.close</w:t>
            </w:r>
            <w:proofErr w:type="spellEnd"/>
            <w:r w:rsidRPr="00232969">
              <w:rPr>
                <w:rFonts w:ascii="Courier New" w:eastAsia="Times New Roman" w:hAnsi="Courier New" w:cs="Courier New"/>
                <w:bCs/>
                <w:color w:val="000000" w:themeColor="text1"/>
                <w:sz w:val="20"/>
                <w:szCs w:val="20"/>
              </w:rPr>
              <w:t>();</w:t>
            </w:r>
          </w:p>
          <w:p w14:paraId="5010978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result =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 xml:space="preserve">(list, 0, </w:t>
            </w:r>
            <w:proofErr w:type="spellStart"/>
            <w:r w:rsidRPr="00232969">
              <w:rPr>
                <w:rFonts w:ascii="Courier New" w:eastAsia="Times New Roman" w:hAnsi="Courier New" w:cs="Courier New"/>
                <w:bCs/>
                <w:color w:val="000000" w:themeColor="text1"/>
                <w:sz w:val="20"/>
                <w:szCs w:val="20"/>
              </w:rPr>
              <w:t>list.size</w:t>
            </w:r>
            <w:proofErr w:type="spellEnd"/>
            <w:r w:rsidRPr="00232969">
              <w:rPr>
                <w:rFonts w:ascii="Courier New" w:eastAsia="Times New Roman" w:hAnsi="Courier New" w:cs="Courier New"/>
                <w:bCs/>
                <w:color w:val="000000" w:themeColor="text1"/>
                <w:sz w:val="20"/>
                <w:szCs w:val="20"/>
              </w:rPr>
              <w:t>() - 1, x);</w:t>
            </w:r>
          </w:p>
          <w:p w14:paraId="279264F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(result)</w:t>
            </w:r>
          </w:p>
          <w:p w14:paraId="363958A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("Number found");</w:t>
            </w:r>
          </w:p>
          <w:p w14:paraId="510A426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else</w:t>
            </w:r>
          </w:p>
          <w:p w14:paraId="11A327F1"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("Number not found");</w:t>
            </w:r>
          </w:p>
          <w:p w14:paraId="3B4001F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2197800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4C1646B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xml:space="preserve">// method for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 xml:space="preserve"> given the </w:t>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 xml:space="preserve"> using recursion, left, right and</w:t>
            </w:r>
          </w:p>
          <w:p w14:paraId="0DA45FC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search number</w:t>
            </w:r>
          </w:p>
          <w:p w14:paraId="75FA578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1FFE111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0E2A13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14F3FC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list</w:t>
            </w:r>
          </w:p>
          <w:p w14:paraId="184E80C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l</w:t>
            </w:r>
          </w:p>
          <w:p w14:paraId="16ADF5D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r</w:t>
            </w:r>
          </w:p>
          <w:p w14:paraId="2ABD9D9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x</w:t>
            </w:r>
          </w:p>
          <w:p w14:paraId="4752705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w:t>
            </w:r>
          </w:p>
          <w:p w14:paraId="40AC509C"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D9D4172"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xml:space="preserve">public static </w:t>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ArrayList</w:t>
            </w:r>
            <w:proofErr w:type="spellEnd"/>
            <w:r w:rsidRPr="00232969">
              <w:rPr>
                <w:rFonts w:ascii="Courier New" w:eastAsia="Times New Roman" w:hAnsi="Courier New" w:cs="Courier New"/>
                <w:bCs/>
                <w:color w:val="000000" w:themeColor="text1"/>
                <w:sz w:val="20"/>
                <w:szCs w:val="20"/>
              </w:rPr>
              <w:t>&lt;Integer&gt; list, int l, int r, int x) {</w:t>
            </w:r>
          </w:p>
          <w:p w14:paraId="04E484E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(r &gt;= l) {</w:t>
            </w:r>
          </w:p>
          <w:p w14:paraId="4DCBB7F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int center = l + (r - l) / 2;</w:t>
            </w:r>
          </w:p>
          <w:p w14:paraId="1B5D1FA0"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p>
          <w:p w14:paraId="5E930CF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the number is present at the center</w:t>
            </w:r>
          </w:p>
          <w:p w14:paraId="4A66849A"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if (</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(center) == x) {</w:t>
            </w:r>
          </w:p>
          <w:p w14:paraId="59F9EC59"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return true;</w:t>
            </w:r>
          </w:p>
          <w:p w14:paraId="63ECFB74"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15778B4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number is smaller than center</w:t>
            </w:r>
          </w:p>
          <w:p w14:paraId="2626D91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if (x &lt; </w:t>
            </w:r>
            <w:proofErr w:type="spellStart"/>
            <w:r w:rsidRPr="00232969">
              <w:rPr>
                <w:rFonts w:ascii="Courier New" w:eastAsia="Times New Roman" w:hAnsi="Courier New" w:cs="Courier New"/>
                <w:bCs/>
                <w:color w:val="000000" w:themeColor="text1"/>
                <w:sz w:val="20"/>
                <w:szCs w:val="20"/>
              </w:rPr>
              <w:t>list.get</w:t>
            </w:r>
            <w:proofErr w:type="spellEnd"/>
            <w:r w:rsidRPr="00232969">
              <w:rPr>
                <w:rFonts w:ascii="Courier New" w:eastAsia="Times New Roman" w:hAnsi="Courier New" w:cs="Courier New"/>
                <w:bCs/>
                <w:color w:val="000000" w:themeColor="text1"/>
                <w:sz w:val="20"/>
                <w:szCs w:val="20"/>
              </w:rPr>
              <w:t>(center)) {</w:t>
            </w:r>
          </w:p>
          <w:p w14:paraId="3B6421D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(list, l, center - 1, x);</w:t>
            </w:r>
          </w:p>
          <w:p w14:paraId="0B7271E6"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40883AA7"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If number is greater than center</w:t>
            </w:r>
          </w:p>
          <w:p w14:paraId="453EF80D"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else {</w:t>
            </w:r>
          </w:p>
          <w:p w14:paraId="1BBEED5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return </w:t>
            </w:r>
            <w:proofErr w:type="spellStart"/>
            <w:r w:rsidRPr="00232969">
              <w:rPr>
                <w:rFonts w:ascii="Courier New" w:eastAsia="Times New Roman" w:hAnsi="Courier New" w:cs="Courier New"/>
                <w:bCs/>
                <w:color w:val="000000" w:themeColor="text1"/>
                <w:sz w:val="20"/>
                <w:szCs w:val="20"/>
              </w:rPr>
              <w:t>binarySearch</w:t>
            </w:r>
            <w:proofErr w:type="spellEnd"/>
            <w:r w:rsidRPr="00232969">
              <w:rPr>
                <w:rFonts w:ascii="Courier New" w:eastAsia="Times New Roman" w:hAnsi="Courier New" w:cs="Courier New"/>
                <w:bCs/>
                <w:color w:val="000000" w:themeColor="text1"/>
                <w:sz w:val="20"/>
                <w:szCs w:val="20"/>
              </w:rPr>
              <w:t>(list, center + 1, r, x);</w:t>
            </w:r>
          </w:p>
          <w:p w14:paraId="06A38ADB"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4B12B725"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w:t>
            </w:r>
          </w:p>
          <w:p w14:paraId="2808DA23"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We reach here when the number is not present</w:t>
            </w:r>
          </w:p>
          <w:p w14:paraId="76A5466E"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return false;</w:t>
            </w:r>
          </w:p>
          <w:p w14:paraId="3D8BE25F" w14:textId="77777777" w:rsidR="003245E2" w:rsidRPr="00232969" w:rsidRDefault="003245E2" w:rsidP="003245E2">
            <w:pPr>
              <w:pStyle w:val="ListParagrap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1D4CAE29" w14:textId="3A782C75" w:rsidR="0047591E" w:rsidRPr="00232969" w:rsidRDefault="003245E2" w:rsidP="003245E2">
            <w:pPr>
              <w:pStyle w:val="ListParagraph"/>
              <w:ind w:left="0"/>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61C42B44" w14:textId="77777777" w:rsidR="00722EFD" w:rsidRDefault="00722EFD" w:rsidP="009304CF">
      <w:pPr>
        <w:pStyle w:val="ListParagraph"/>
        <w:rPr>
          <w:rFonts w:ascii="Times New Roman" w:eastAsia="Times New Roman" w:hAnsi="Times New Roman" w:cs="Times New Roman"/>
          <w:bCs/>
          <w:color w:val="000000" w:themeColor="text1"/>
          <w:sz w:val="24"/>
          <w:szCs w:val="24"/>
        </w:rPr>
      </w:pPr>
    </w:p>
    <w:p w14:paraId="0D366357" w14:textId="77777777" w:rsidR="00722EFD" w:rsidRDefault="00722EFD" w:rsidP="009304CF">
      <w:pPr>
        <w:pStyle w:val="ListParagraph"/>
        <w:rPr>
          <w:rFonts w:ascii="Times New Roman" w:eastAsia="Times New Roman" w:hAnsi="Times New Roman" w:cs="Times New Roman"/>
          <w:bCs/>
          <w:color w:val="000000" w:themeColor="text1"/>
          <w:sz w:val="24"/>
          <w:szCs w:val="24"/>
        </w:rPr>
      </w:pPr>
    </w:p>
    <w:p w14:paraId="5C83FEEF" w14:textId="3DBCC09F" w:rsidR="00FC2A6C" w:rsidRDefault="00FC2A6C" w:rsidP="009304CF">
      <w:pPr>
        <w:pStyle w:val="ListParagraph"/>
        <w:rPr>
          <w:rFonts w:ascii="Times New Roman" w:eastAsia="Times New Roman" w:hAnsi="Times New Roman" w:cs="Times New Roman"/>
          <w:bCs/>
          <w:color w:val="000000" w:themeColor="text1"/>
          <w:sz w:val="24"/>
          <w:szCs w:val="24"/>
        </w:rPr>
      </w:pPr>
      <w:r>
        <w:rPr>
          <w:noProof/>
        </w:rPr>
        <w:drawing>
          <wp:inline distT="0" distB="0" distL="0" distR="0" wp14:anchorId="72E44AA7" wp14:editId="3B10F0AA">
            <wp:extent cx="5943600" cy="429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260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4DC55518" w14:textId="0C39E750" w:rsidR="00FC2A6C" w:rsidRDefault="00FC2A6C" w:rsidP="009304CF">
      <w:pPr>
        <w:pStyle w:val="ListParagraph"/>
        <w:rPr>
          <w:rFonts w:ascii="Times New Roman" w:eastAsia="Times New Roman" w:hAnsi="Times New Roman" w:cs="Times New Roman"/>
          <w:bCs/>
          <w:color w:val="000000" w:themeColor="text1"/>
          <w:sz w:val="24"/>
          <w:szCs w:val="24"/>
        </w:rPr>
      </w:pPr>
    </w:p>
    <w:p w14:paraId="246BB085" w14:textId="77777777" w:rsidR="005B4CD2" w:rsidRDefault="005B4CD2" w:rsidP="009304CF">
      <w:pPr>
        <w:pStyle w:val="ListParagraph"/>
        <w:rPr>
          <w:rFonts w:ascii="Times New Roman" w:eastAsia="Times New Roman" w:hAnsi="Times New Roman" w:cs="Times New Roman"/>
          <w:bCs/>
          <w:color w:val="000000" w:themeColor="text1"/>
          <w:sz w:val="24"/>
          <w:szCs w:val="24"/>
        </w:rPr>
      </w:pPr>
    </w:p>
    <w:p w14:paraId="6359417E" w14:textId="77777777" w:rsidR="007459A9" w:rsidRDefault="005B4CD2" w:rsidP="009304CF">
      <w:pPr>
        <w:pStyle w:val="ListParagrap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7E531D4" wp14:editId="0EB57260">
            <wp:extent cx="5943600" cy="3964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430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10FCCB05" w14:textId="0608D6E4" w:rsidR="007459A9" w:rsidRDefault="007459A9" w:rsidP="009304CF">
      <w:pPr>
        <w:pStyle w:val="ListParagraph"/>
        <w:rPr>
          <w:rFonts w:ascii="Times New Roman" w:eastAsia="Times New Roman" w:hAnsi="Times New Roman" w:cs="Times New Roman"/>
          <w:bCs/>
          <w:color w:val="000000" w:themeColor="text1"/>
          <w:sz w:val="24"/>
          <w:szCs w:val="24"/>
        </w:rPr>
      </w:pPr>
    </w:p>
    <w:p w14:paraId="1C288C1F" w14:textId="5A9449F1" w:rsidR="00ED1520" w:rsidRDefault="00ED1520" w:rsidP="009304CF">
      <w:pPr>
        <w:pStyle w:val="ListParagraph"/>
        <w:rPr>
          <w:rFonts w:ascii="Times New Roman" w:eastAsia="Times New Roman" w:hAnsi="Times New Roman" w:cs="Times New Roman"/>
          <w:bCs/>
          <w:color w:val="000000" w:themeColor="text1"/>
          <w:sz w:val="24"/>
          <w:szCs w:val="24"/>
        </w:rPr>
      </w:pPr>
    </w:p>
    <w:p w14:paraId="05E583BD" w14:textId="50FB8D53" w:rsidR="00ED1520" w:rsidRDefault="00ED1520" w:rsidP="009304CF">
      <w:pPr>
        <w:pStyle w:val="ListParagraph"/>
        <w:rPr>
          <w:rFonts w:ascii="Times New Roman" w:eastAsia="Times New Roman" w:hAnsi="Times New Roman" w:cs="Times New Roman"/>
          <w:bCs/>
          <w:color w:val="000000" w:themeColor="text1"/>
          <w:sz w:val="24"/>
          <w:szCs w:val="24"/>
        </w:rPr>
      </w:pPr>
    </w:p>
    <w:p w14:paraId="5D6994AC" w14:textId="2D46297B" w:rsidR="00ED1520" w:rsidRPr="009E30C9" w:rsidRDefault="00ED1520" w:rsidP="00232969">
      <w:pPr>
        <w:rPr>
          <w:rFonts w:ascii="Times New Roman" w:eastAsia="Times New Roman" w:hAnsi="Times New Roman" w:cs="Times New Roman"/>
          <w:bCs/>
          <w:color w:val="000000" w:themeColor="text1"/>
          <w:sz w:val="24"/>
          <w:szCs w:val="24"/>
          <w:u w:val="single"/>
        </w:rPr>
      </w:pPr>
      <w:r w:rsidRPr="009E30C9">
        <w:rPr>
          <w:rFonts w:ascii="Times New Roman" w:eastAsia="Times New Roman" w:hAnsi="Times New Roman" w:cs="Times New Roman"/>
          <w:bCs/>
          <w:color w:val="000000" w:themeColor="text1"/>
          <w:sz w:val="24"/>
          <w:szCs w:val="24"/>
          <w:u w:val="single"/>
        </w:rPr>
        <w:t>I</w:t>
      </w:r>
      <w:r w:rsidR="002672A5" w:rsidRPr="009E30C9">
        <w:rPr>
          <w:rFonts w:ascii="Times New Roman" w:eastAsia="Times New Roman" w:hAnsi="Times New Roman" w:cs="Times New Roman"/>
          <w:bCs/>
          <w:color w:val="000000" w:themeColor="text1"/>
          <w:sz w:val="24"/>
          <w:szCs w:val="24"/>
          <w:u w:val="single"/>
        </w:rPr>
        <w:t>nfiniteRecursion:</w:t>
      </w:r>
    </w:p>
    <w:p w14:paraId="4AAAD659" w14:textId="1AD5D26A" w:rsidR="002672A5" w:rsidRPr="009E30C9" w:rsidRDefault="002672A5" w:rsidP="00232969">
      <w:pPr>
        <w:rPr>
          <w:rFonts w:ascii="Times New Roman" w:eastAsia="Times New Roman" w:hAnsi="Times New Roman" w:cs="Times New Roman"/>
          <w:bCs/>
          <w:color w:val="000000" w:themeColor="text1"/>
          <w:sz w:val="24"/>
          <w:szCs w:val="24"/>
          <w:u w:val="single"/>
        </w:rPr>
      </w:pPr>
      <w:r w:rsidRPr="009E30C9">
        <w:rPr>
          <w:rFonts w:ascii="Times New Roman" w:eastAsia="Times New Roman" w:hAnsi="Times New Roman" w:cs="Times New Roman"/>
          <w:bCs/>
          <w:color w:val="000000" w:themeColor="text1"/>
          <w:sz w:val="24"/>
          <w:szCs w:val="24"/>
          <w:u w:val="single"/>
        </w:rPr>
        <w:t>Explanation:</w:t>
      </w:r>
      <w:r w:rsidR="00396639" w:rsidRPr="009E30C9">
        <w:rPr>
          <w:rFonts w:ascii="Times New Roman" w:eastAsia="Times New Roman" w:hAnsi="Times New Roman" w:cs="Times New Roman"/>
          <w:bCs/>
          <w:color w:val="000000" w:themeColor="text1"/>
          <w:sz w:val="24"/>
          <w:szCs w:val="24"/>
          <w:u w:val="single"/>
        </w:rPr>
        <w:t xml:space="preserve"> </w:t>
      </w:r>
    </w:p>
    <w:p w14:paraId="2365F788" w14:textId="5572C38E" w:rsidR="001704AC" w:rsidRPr="00232969" w:rsidRDefault="00396639"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A main Driver class is created </w:t>
      </w:r>
      <w:ins w:id="0" w:author="Chandupatla,Rohit Reddy">
        <w:r w:rsidR="00E54C7F" w:rsidRPr="00232969">
          <w:rPr>
            <w:rFonts w:ascii="Times New Roman" w:eastAsia="Times New Roman" w:hAnsi="Times New Roman" w:cs="Times New Roman"/>
            <w:bCs/>
            <w:color w:val="000000" w:themeColor="text1"/>
            <w:sz w:val="24"/>
            <w:szCs w:val="24"/>
          </w:rPr>
          <w:t xml:space="preserve">named infiniteRecursion </w:t>
        </w:r>
        <w:r w:rsidR="00143878" w:rsidRPr="00232969">
          <w:rPr>
            <w:rFonts w:ascii="Times New Roman" w:eastAsia="Times New Roman" w:hAnsi="Times New Roman" w:cs="Times New Roman"/>
            <w:bCs/>
            <w:color w:val="000000" w:themeColor="text1"/>
            <w:sz w:val="24"/>
            <w:szCs w:val="24"/>
          </w:rPr>
          <w:t xml:space="preserve">where </w:t>
        </w:r>
      </w:ins>
      <w:r w:rsidR="001704AC" w:rsidRPr="00232969">
        <w:rPr>
          <w:rFonts w:ascii="Times New Roman" w:eastAsia="Times New Roman" w:hAnsi="Times New Roman" w:cs="Times New Roman"/>
          <w:bCs/>
          <w:color w:val="000000" w:themeColor="text1"/>
          <w:sz w:val="24"/>
          <w:szCs w:val="24"/>
        </w:rPr>
        <w:t>loop keeps running as shown in the output.</w:t>
      </w:r>
      <w:r w:rsidR="001704AC" w:rsidRPr="00232969">
        <w:rPr>
          <w:rFonts w:ascii="Times New Roman" w:hAnsi="Times New Roman" w:cs="Times New Roman"/>
          <w:sz w:val="24"/>
          <w:szCs w:val="24"/>
        </w:rPr>
        <w:t xml:space="preserve"> </w:t>
      </w:r>
      <w:r w:rsidR="001704AC" w:rsidRPr="00232969">
        <w:rPr>
          <w:rFonts w:ascii="Times New Roman" w:eastAsia="Times New Roman" w:hAnsi="Times New Roman" w:cs="Times New Roman"/>
          <w:bCs/>
          <w:color w:val="000000" w:themeColor="text1"/>
          <w:sz w:val="24"/>
          <w:szCs w:val="24"/>
        </w:rPr>
        <w:t>To demonstrate infinite recursion, we used a factorial example.</w:t>
      </w:r>
    </w:p>
    <w:p w14:paraId="19D5E89C"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To begin, infiniteRecursion is a function.</w:t>
      </w:r>
    </w:p>
    <w:p w14:paraId="3E497819"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The main() function invokes Factorial(num).</w:t>
      </w:r>
    </w:p>
    <w:p w14:paraId="46E57253" w14:textId="4AED7ED8"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We set the num to 12, and it begins to follow the method, but since there is no condition to stop it, it continues to run.</w:t>
      </w:r>
      <w:r w:rsidRPr="00232969">
        <w:rPr>
          <w:rFonts w:ascii="Times New Roman" w:hAnsi="Times New Roman" w:cs="Times New Roman"/>
          <w:sz w:val="24"/>
          <w:szCs w:val="24"/>
        </w:rPr>
        <w:t xml:space="preserve"> </w:t>
      </w:r>
      <w:r w:rsidRPr="00232969">
        <w:rPr>
          <w:rFonts w:ascii="Times New Roman" w:eastAsia="Times New Roman" w:hAnsi="Times New Roman" w:cs="Times New Roman"/>
          <w:bCs/>
          <w:color w:val="000000" w:themeColor="text1"/>
          <w:sz w:val="24"/>
          <w:szCs w:val="24"/>
        </w:rPr>
        <w:t>We can see from the above illustration that the process is never-ending. This occurs because the process (</w:t>
      </w:r>
      <w:proofErr w:type="spellStart"/>
      <w:r w:rsidRPr="00232969">
        <w:rPr>
          <w:rFonts w:ascii="Times New Roman" w:eastAsia="Times New Roman" w:hAnsi="Times New Roman" w:cs="Times New Roman"/>
          <w:bCs/>
          <w:color w:val="000000" w:themeColor="text1"/>
          <w:sz w:val="24"/>
          <w:szCs w:val="24"/>
        </w:rPr>
        <w:t>infiniteRecursionFactorial</w:t>
      </w:r>
      <w:proofErr w:type="spellEnd"/>
      <w:r w:rsidRPr="00232969">
        <w:rPr>
          <w:rFonts w:ascii="Times New Roman" w:eastAsia="Times New Roman" w:hAnsi="Times New Roman" w:cs="Times New Roman"/>
          <w:bCs/>
          <w:color w:val="000000" w:themeColor="text1"/>
          <w:sz w:val="24"/>
          <w:szCs w:val="24"/>
        </w:rPr>
        <w:t>(int num)) lacks a base condition.</w:t>
      </w:r>
    </w:p>
    <w:p w14:paraId="6B5FC61F" w14:textId="77777777" w:rsidR="001704AC" w:rsidRPr="0023296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The condition is not fulfilled at any point in this situation.</w:t>
      </w:r>
    </w:p>
    <w:p w14:paraId="17F5E1C9" w14:textId="02BB424E" w:rsidR="00396639" w:rsidRDefault="001704AC" w:rsidP="00232969">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Since there is no endpoint, recursive calls can be made indefinitely.</w:t>
      </w:r>
    </w:p>
    <w:p w14:paraId="64EB5C9C" w14:textId="77777777" w:rsidR="009F61E3" w:rsidRDefault="009F61E3" w:rsidP="00232969">
      <w:pPr>
        <w:rPr>
          <w:rFonts w:ascii="Times New Roman" w:eastAsia="Times New Roman" w:hAnsi="Times New Roman" w:cs="Times New Roman"/>
          <w:bCs/>
          <w:color w:val="000000" w:themeColor="text1"/>
          <w:sz w:val="24"/>
          <w:szCs w:val="24"/>
        </w:rPr>
      </w:pPr>
    </w:p>
    <w:p w14:paraId="53A2ABF8" w14:textId="77777777" w:rsidR="00232969" w:rsidRPr="00232969" w:rsidRDefault="00232969" w:rsidP="00232969">
      <w:pPr>
        <w:rPr>
          <w:rFonts w:ascii="Times New Roman" w:eastAsia="Times New Roman" w:hAnsi="Times New Roman" w:cs="Times New Roman"/>
          <w:bCs/>
          <w:color w:val="000000" w:themeColor="text1"/>
          <w:sz w:val="24"/>
          <w:szCs w:val="24"/>
        </w:rPr>
      </w:pPr>
    </w:p>
    <w:tbl>
      <w:tblPr>
        <w:tblStyle w:val="TableGrid"/>
        <w:tblW w:w="0" w:type="auto"/>
        <w:tblInd w:w="-5" w:type="dxa"/>
        <w:tblLook w:val="04A0" w:firstRow="1" w:lastRow="0" w:firstColumn="1" w:lastColumn="0" w:noHBand="0" w:noVBand="1"/>
      </w:tblPr>
      <w:tblGrid>
        <w:gridCol w:w="8630"/>
      </w:tblGrid>
      <w:tr w:rsidR="00ED1520" w14:paraId="60AD2C57" w14:textId="77777777" w:rsidTr="00232969">
        <w:tc>
          <w:tcPr>
            <w:tcW w:w="8630" w:type="dxa"/>
          </w:tcPr>
          <w:p w14:paraId="31819292" w14:textId="77777777" w:rsidR="00232969" w:rsidRPr="00232969" w:rsidRDefault="00232969" w:rsidP="00232969">
            <w:pPr>
              <w:rPr>
                <w:rFonts w:ascii="Courier New" w:eastAsia="Times New Roman" w:hAnsi="Courier New" w:cs="Courier New"/>
                <w:bCs/>
                <w:color w:val="000000" w:themeColor="text1"/>
                <w:sz w:val="20"/>
                <w:szCs w:val="20"/>
              </w:rPr>
            </w:pPr>
            <w:r>
              <w:rPr>
                <w:rFonts w:ascii="Courier New" w:eastAsia="Times New Roman" w:hAnsi="Courier New" w:cs="Courier New"/>
                <w:bCs/>
                <w:color w:val="000000" w:themeColor="text1"/>
                <w:sz w:val="20"/>
                <w:szCs w:val="20"/>
              </w:rPr>
              <w:lastRenderedPageBreak/>
              <w:t xml:space="preserve"> </w:t>
            </w:r>
            <w:r w:rsidRPr="00232969">
              <w:rPr>
                <w:rFonts w:ascii="Courier New" w:eastAsia="Times New Roman" w:hAnsi="Courier New" w:cs="Courier New"/>
                <w:bCs/>
                <w:color w:val="000000" w:themeColor="text1"/>
                <w:sz w:val="20"/>
                <w:szCs w:val="20"/>
              </w:rPr>
              <w:t>/*</w:t>
            </w:r>
          </w:p>
          <w:p w14:paraId="52E0A5D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0F47B2F4"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4CA8FFC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A6A280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58F46A1"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package Question10;</w:t>
            </w:r>
          </w:p>
          <w:p w14:paraId="0495420B" w14:textId="77777777" w:rsidR="00232969" w:rsidRPr="00232969" w:rsidRDefault="00232969" w:rsidP="00232969">
            <w:pPr>
              <w:rPr>
                <w:rFonts w:ascii="Courier New" w:eastAsia="Times New Roman" w:hAnsi="Courier New" w:cs="Courier New"/>
                <w:bCs/>
                <w:color w:val="000000" w:themeColor="text1"/>
                <w:sz w:val="20"/>
                <w:szCs w:val="20"/>
              </w:rPr>
            </w:pPr>
          </w:p>
          <w:p w14:paraId="6D13524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import </w:t>
            </w:r>
            <w:proofErr w:type="spellStart"/>
            <w:r w:rsidRPr="00232969">
              <w:rPr>
                <w:rFonts w:ascii="Courier New" w:eastAsia="Times New Roman" w:hAnsi="Courier New" w:cs="Courier New"/>
                <w:bCs/>
                <w:color w:val="000000" w:themeColor="text1"/>
                <w:sz w:val="20"/>
                <w:szCs w:val="20"/>
              </w:rPr>
              <w:t>java.util.Scanner</w:t>
            </w:r>
            <w:proofErr w:type="spellEnd"/>
            <w:r w:rsidRPr="00232969">
              <w:rPr>
                <w:rFonts w:ascii="Courier New" w:eastAsia="Times New Roman" w:hAnsi="Courier New" w:cs="Courier New"/>
                <w:bCs/>
                <w:color w:val="000000" w:themeColor="text1"/>
                <w:sz w:val="20"/>
                <w:szCs w:val="20"/>
              </w:rPr>
              <w:t>;</w:t>
            </w:r>
          </w:p>
          <w:p w14:paraId="19481CB3" w14:textId="77777777" w:rsidR="00232969" w:rsidRPr="00232969" w:rsidRDefault="00232969" w:rsidP="00232969">
            <w:pPr>
              <w:rPr>
                <w:rFonts w:ascii="Courier New" w:eastAsia="Times New Roman" w:hAnsi="Courier New" w:cs="Courier New"/>
                <w:bCs/>
                <w:color w:val="000000" w:themeColor="text1"/>
                <w:sz w:val="20"/>
                <w:szCs w:val="20"/>
              </w:rPr>
            </w:pPr>
          </w:p>
          <w:p w14:paraId="7E81CDC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54C0217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9D08182"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7F0549AA"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8E7FF1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infiniteRecursion {</w:t>
            </w:r>
          </w:p>
          <w:p w14:paraId="4732B4DB" w14:textId="77777777" w:rsidR="00232969" w:rsidRPr="00232969" w:rsidRDefault="00232969" w:rsidP="00232969">
            <w:pPr>
              <w:rPr>
                <w:rFonts w:ascii="Courier New" w:eastAsia="Times New Roman" w:hAnsi="Courier New" w:cs="Courier New"/>
                <w:bCs/>
                <w:color w:val="000000" w:themeColor="text1"/>
                <w:sz w:val="20"/>
                <w:szCs w:val="20"/>
              </w:rPr>
            </w:pPr>
          </w:p>
          <w:p w14:paraId="7F510DA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38670B3"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379E6E8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5403E3C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main(String[]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3446FB6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22266BC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Scanner </w:t>
            </w:r>
            <w:proofErr w:type="spellStart"/>
            <w:r w:rsidRPr="00232969">
              <w:rPr>
                <w:rFonts w:ascii="Courier New" w:eastAsia="Times New Roman" w:hAnsi="Courier New" w:cs="Courier New"/>
                <w:bCs/>
                <w:color w:val="000000" w:themeColor="text1"/>
                <w:sz w:val="20"/>
                <w:szCs w:val="20"/>
              </w:rPr>
              <w:t>sc</w:t>
            </w:r>
            <w:proofErr w:type="spellEnd"/>
            <w:r w:rsidRPr="00232969">
              <w:rPr>
                <w:rFonts w:ascii="Courier New" w:eastAsia="Times New Roman" w:hAnsi="Courier New" w:cs="Courier New"/>
                <w:bCs/>
                <w:color w:val="000000" w:themeColor="text1"/>
                <w:sz w:val="20"/>
                <w:szCs w:val="20"/>
              </w:rPr>
              <w:t xml:space="preserve"> = new Scanner(System.in);</w:t>
            </w:r>
          </w:p>
          <w:p w14:paraId="3701FD0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 xml:space="preserve">int num = </w:t>
            </w:r>
            <w:proofErr w:type="spellStart"/>
            <w:r w:rsidRPr="00232969">
              <w:rPr>
                <w:rFonts w:ascii="Courier New" w:eastAsia="Times New Roman" w:hAnsi="Courier New" w:cs="Courier New"/>
                <w:bCs/>
                <w:color w:val="000000" w:themeColor="text1"/>
                <w:sz w:val="20"/>
                <w:szCs w:val="20"/>
              </w:rPr>
              <w:t>sc.nextInt</w:t>
            </w:r>
            <w:proofErr w:type="spellEnd"/>
            <w:r w:rsidRPr="00232969">
              <w:rPr>
                <w:rFonts w:ascii="Courier New" w:eastAsia="Times New Roman" w:hAnsi="Courier New" w:cs="Courier New"/>
                <w:bCs/>
                <w:color w:val="000000" w:themeColor="text1"/>
                <w:sz w:val="20"/>
                <w:szCs w:val="20"/>
              </w:rPr>
              <w:t>();</w:t>
            </w:r>
          </w:p>
          <w:p w14:paraId="6254A472"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
          <w:p w14:paraId="64359E6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try{</w:t>
            </w:r>
          </w:p>
          <w:p w14:paraId="7809B77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long factorial = infiniteRecursion(num);</w:t>
            </w:r>
          </w:p>
          <w:p w14:paraId="27D0545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E3FFD58"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(num + "! = " + factorial);</w:t>
            </w:r>
          </w:p>
          <w:p w14:paraId="77E70935"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r>
            <w:proofErr w:type="spellStart"/>
            <w:r w:rsidRPr="00232969">
              <w:rPr>
                <w:rFonts w:ascii="Courier New" w:eastAsia="Times New Roman" w:hAnsi="Courier New" w:cs="Courier New"/>
                <w:bCs/>
                <w:color w:val="000000" w:themeColor="text1"/>
                <w:sz w:val="20"/>
                <w:szCs w:val="20"/>
              </w:rPr>
              <w:t>sc.close</w:t>
            </w:r>
            <w:proofErr w:type="spellEnd"/>
            <w:r w:rsidRPr="00232969">
              <w:rPr>
                <w:rFonts w:ascii="Courier New" w:eastAsia="Times New Roman" w:hAnsi="Courier New" w:cs="Courier New"/>
                <w:bCs/>
                <w:color w:val="000000" w:themeColor="text1"/>
                <w:sz w:val="20"/>
                <w:szCs w:val="20"/>
              </w:rPr>
              <w:t>();</w:t>
            </w:r>
          </w:p>
          <w:p w14:paraId="75593A59"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}catch(</w:t>
            </w:r>
            <w:proofErr w:type="spellStart"/>
            <w:r w:rsidRPr="00232969">
              <w:rPr>
                <w:rFonts w:ascii="Courier New" w:eastAsia="Times New Roman" w:hAnsi="Courier New" w:cs="Courier New"/>
                <w:bCs/>
                <w:color w:val="000000" w:themeColor="text1"/>
                <w:sz w:val="20"/>
                <w:szCs w:val="20"/>
              </w:rPr>
              <w:t>StackOverflowError</w:t>
            </w:r>
            <w:proofErr w:type="spellEnd"/>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st</w:t>
            </w:r>
            <w:proofErr w:type="spellEnd"/>
            <w:r w:rsidRPr="00232969">
              <w:rPr>
                <w:rFonts w:ascii="Courier New" w:eastAsia="Times New Roman" w:hAnsi="Courier New" w:cs="Courier New"/>
                <w:bCs/>
                <w:color w:val="000000" w:themeColor="text1"/>
                <w:sz w:val="20"/>
                <w:szCs w:val="20"/>
              </w:rPr>
              <w:t>){</w:t>
            </w:r>
          </w:p>
          <w:p w14:paraId="7B20718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("infinite recursion </w:t>
            </w:r>
            <w:proofErr w:type="spellStart"/>
            <w:r w:rsidRPr="00232969">
              <w:rPr>
                <w:rFonts w:ascii="Courier New" w:eastAsia="Times New Roman" w:hAnsi="Courier New" w:cs="Courier New"/>
                <w:bCs/>
                <w:color w:val="000000" w:themeColor="text1"/>
                <w:sz w:val="20"/>
                <w:szCs w:val="20"/>
              </w:rPr>
              <w:t>occured</w:t>
            </w:r>
            <w:proofErr w:type="spellEnd"/>
            <w:r w:rsidRPr="00232969">
              <w:rPr>
                <w:rFonts w:ascii="Courier New" w:eastAsia="Times New Roman" w:hAnsi="Courier New" w:cs="Courier New"/>
                <w:bCs/>
                <w:color w:val="000000" w:themeColor="text1"/>
                <w:sz w:val="20"/>
                <w:szCs w:val="20"/>
              </w:rPr>
              <w:t>");</w:t>
            </w:r>
          </w:p>
          <w:p w14:paraId="26B0120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BAF4844"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 example for infinite recursion</w:t>
            </w:r>
          </w:p>
          <w:p w14:paraId="1E74305F"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A7073E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71BDC2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2DABA7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num</w:t>
            </w:r>
          </w:p>
          <w:p w14:paraId="1C2F198E"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w:t>
            </w:r>
          </w:p>
          <w:p w14:paraId="55F41F46"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160A43D"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public static long infiniteRecursion(int num) {</w:t>
            </w:r>
          </w:p>
          <w:p w14:paraId="4389698A"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r>
            <w:r w:rsidRPr="00232969">
              <w:rPr>
                <w:rFonts w:ascii="Courier New" w:eastAsia="Times New Roman" w:hAnsi="Courier New" w:cs="Courier New"/>
                <w:bCs/>
                <w:color w:val="000000" w:themeColor="text1"/>
                <w:sz w:val="20"/>
                <w:szCs w:val="20"/>
              </w:rPr>
              <w:tab/>
              <w:t>return num * infiniteRecursion(num - 1);</w:t>
            </w:r>
          </w:p>
          <w:p w14:paraId="09A2A183"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ab/>
              <w:t>}</w:t>
            </w:r>
          </w:p>
          <w:p w14:paraId="3F1AD1EB"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02F3E81C"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21C3570"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F3AFD8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51D0DD7" w14:textId="77777777" w:rsidR="00232969" w:rsidRPr="00232969" w:rsidRDefault="00232969" w:rsidP="00232969">
            <w:pPr>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F51656F" w14:textId="06A8DD3B" w:rsidR="00ED1520" w:rsidRPr="00232969" w:rsidRDefault="00ED1520" w:rsidP="00232969">
            <w:pPr>
              <w:rPr>
                <w:rFonts w:ascii="Courier New" w:eastAsia="Times New Roman" w:hAnsi="Courier New" w:cs="Courier New"/>
                <w:bCs/>
                <w:color w:val="000000" w:themeColor="text1"/>
                <w:sz w:val="20"/>
                <w:szCs w:val="20"/>
              </w:rPr>
            </w:pPr>
          </w:p>
        </w:tc>
      </w:tr>
    </w:tbl>
    <w:p w14:paraId="5DBB549E"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76E23948"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5E0FB6ED"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68278DA4"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5ECE74F"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03697CD"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432CC505"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8DA726C"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9ED651A"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07B0045B"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5774FAB9" w14:textId="77777777" w:rsidR="00A23747" w:rsidRDefault="00A23747" w:rsidP="009304CF">
      <w:pPr>
        <w:pStyle w:val="ListParagraph"/>
        <w:rPr>
          <w:rFonts w:ascii="Times New Roman" w:eastAsia="Times New Roman" w:hAnsi="Times New Roman" w:cs="Times New Roman"/>
          <w:bCs/>
          <w:color w:val="000000" w:themeColor="text1"/>
          <w:sz w:val="24"/>
          <w:szCs w:val="24"/>
        </w:rPr>
      </w:pPr>
    </w:p>
    <w:p w14:paraId="3EA66D06" w14:textId="6999E1D8" w:rsidR="00C41195" w:rsidRDefault="002672A5" w:rsidP="009304CF">
      <w:pPr>
        <w:pStyle w:val="ListParagrap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r w:rsidR="00232969">
        <w:rPr>
          <w:rFonts w:ascii="Times New Roman" w:eastAsia="Times New Roman" w:hAnsi="Times New Roman" w:cs="Times New Roman"/>
          <w:bCs/>
          <w:color w:val="000000" w:themeColor="text1"/>
          <w:sz w:val="24"/>
          <w:szCs w:val="24"/>
        </w:rPr>
        <w:t xml:space="preserve">- </w:t>
      </w:r>
    </w:p>
    <w:p w14:paraId="5EA53E86" w14:textId="0FA39AC6" w:rsidR="00B50B2E" w:rsidRDefault="00B50B2E" w:rsidP="009304CF">
      <w:pPr>
        <w:pStyle w:val="ListParagrap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3464A091" w14:textId="61E6CC27" w:rsidR="00B101E3" w:rsidRDefault="00232969" w:rsidP="009304CF">
      <w:pPr>
        <w:pStyle w:val="ListParagraph"/>
        <w:rPr>
          <w:rFonts w:ascii="Times New Roman" w:eastAsia="Times New Roman" w:hAnsi="Times New Roman" w:cs="Times New Roman"/>
          <w:bCs/>
          <w:color w:val="000000" w:themeColor="text1"/>
          <w:sz w:val="24"/>
          <w:szCs w:val="24"/>
        </w:rPr>
      </w:pPr>
      <w:r>
        <w:rPr>
          <w:noProof/>
        </w:rPr>
        <w:drawing>
          <wp:inline distT="0" distB="0" distL="0" distR="0" wp14:anchorId="6E32DCB1" wp14:editId="30495B0D">
            <wp:extent cx="5143500" cy="2371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2371725"/>
                    </a:xfrm>
                    <a:prstGeom prst="rect">
                      <a:avLst/>
                    </a:prstGeom>
                  </pic:spPr>
                </pic:pic>
              </a:graphicData>
            </a:graphic>
          </wp:inline>
        </w:drawing>
      </w:r>
      <w:r w:rsidR="00A23747">
        <w:rPr>
          <w:rFonts w:ascii="Times New Roman" w:eastAsia="Times New Roman" w:hAnsi="Times New Roman" w:cs="Times New Roman"/>
          <w:bCs/>
          <w:color w:val="000000" w:themeColor="text1"/>
          <w:sz w:val="24"/>
          <w:szCs w:val="24"/>
        </w:rPr>
        <w:t xml:space="preserve"> </w:t>
      </w:r>
      <w:r w:rsidR="00B101E3">
        <w:rPr>
          <w:rFonts w:ascii="Times New Roman" w:eastAsia="Times New Roman" w:hAnsi="Times New Roman" w:cs="Times New Roman"/>
          <w:bCs/>
          <w:color w:val="000000" w:themeColor="text1"/>
          <w:sz w:val="24"/>
          <w:szCs w:val="24"/>
        </w:rPr>
        <w:br w:type="page"/>
      </w:r>
    </w:p>
    <w:p w14:paraId="1CDA6C39" w14:textId="77777777" w:rsidR="00B101E3" w:rsidRPr="009304CF" w:rsidRDefault="00B101E3" w:rsidP="009304CF">
      <w:pPr>
        <w:pStyle w:val="ListParagraph"/>
        <w:rPr>
          <w:rFonts w:ascii="Times New Roman" w:eastAsia="Times New Roman" w:hAnsi="Times New Roman" w:cs="Times New Roman"/>
          <w:bCs/>
          <w:color w:val="000000" w:themeColor="text1"/>
          <w:sz w:val="24"/>
          <w:szCs w:val="24"/>
        </w:rPr>
      </w:pPr>
    </w:p>
    <w:p w14:paraId="68B099B7" w14:textId="05DA1891" w:rsidR="009304CF" w:rsidRDefault="009304CF"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Write a java program that illustrates how equals()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2B0342DE" w14:textId="26B481F3" w:rsidR="00050497" w:rsidRDefault="00E323ED" w:rsidP="00644F8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76059CEC" w14:textId="77777777" w:rsidR="00E323ED" w:rsidRPr="00E323ED" w:rsidRDefault="00E323ED" w:rsidP="00E323ED">
      <w:pPr>
        <w:spacing w:after="0"/>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equals() method</w:t>
      </w:r>
    </w:p>
    <w:p w14:paraId="5061EDD7" w14:textId="77777777" w:rsidR="00E323ED" w:rsidRPr="00E323ED" w:rsidRDefault="00E323ED" w:rsidP="00E323ED">
      <w:pPr>
        <w:spacing w:after="0"/>
        <w:rPr>
          <w:rFonts w:ascii="Times New Roman" w:eastAsia="Times New Roman" w:hAnsi="Times New Roman" w:cs="Times New Roman"/>
          <w:bCs/>
          <w:color w:val="000000" w:themeColor="text1"/>
          <w:sz w:val="24"/>
          <w:szCs w:val="24"/>
        </w:rPr>
      </w:pPr>
    </w:p>
    <w:p w14:paraId="57EE1E5B" w14:textId="77777777" w:rsidR="00E323ED" w:rsidRP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In java equals() method is used to compare equality of two Objects. The equality can be compared in two ways:</w:t>
      </w:r>
    </w:p>
    <w:p w14:paraId="32C28043" w14:textId="77777777" w:rsidR="00E323ED" w:rsidRP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Shallow comparison: The default implementation of equals method is defined in </w:t>
      </w:r>
      <w:proofErr w:type="spellStart"/>
      <w:r w:rsidRPr="00E323ED">
        <w:rPr>
          <w:rFonts w:ascii="Times New Roman" w:eastAsia="Times New Roman" w:hAnsi="Times New Roman" w:cs="Times New Roman"/>
          <w:bCs/>
          <w:color w:val="000000" w:themeColor="text1"/>
          <w:sz w:val="24"/>
          <w:szCs w:val="24"/>
        </w:rPr>
        <w:t>Java.lang.Object</w:t>
      </w:r>
      <w:proofErr w:type="spellEnd"/>
      <w:r w:rsidRPr="00E323ED">
        <w:rPr>
          <w:rFonts w:ascii="Times New Roman" w:eastAsia="Times New Roman" w:hAnsi="Times New Roman" w:cs="Times New Roman"/>
          <w:bCs/>
          <w:color w:val="000000" w:themeColor="text1"/>
          <w:sz w:val="24"/>
          <w:szCs w:val="24"/>
        </w:rPr>
        <w:t xml:space="preserve"> class which simply checks if two Object references (say x and y) refer to the same Object. i.e. It checks if x == y. Since Object class has no data members that define its state, it is also known as shallow comparison.</w:t>
      </w:r>
    </w:p>
    <w:p w14:paraId="2C353868" w14:textId="6ABF6646" w:rsidR="00E323ED" w:rsidRPr="00232969"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Deep Comparison: Suppose a class provides its own implementation of equals() method in order to compare the Objects of that class w.r.t state of the Objects. That means data members (i.e. fields) of Objects are to be compared with one another. Such Comparison based on data members is known as deep comparison</w:t>
      </w:r>
    </w:p>
    <w:p w14:paraId="44143536" w14:textId="5824B97C" w:rsidR="00E323ED" w:rsidRPr="00E323ED" w:rsidRDefault="00E323ED" w:rsidP="00E323ED">
      <w:pPr>
        <w:spacing w:after="0"/>
        <w:rPr>
          <w:rFonts w:ascii="Times New Roman" w:eastAsia="Times New Roman" w:hAnsi="Times New Roman" w:cs="Times New Roman"/>
          <w:bCs/>
          <w:color w:val="000000" w:themeColor="text1"/>
          <w:sz w:val="24"/>
          <w:szCs w:val="24"/>
        </w:rPr>
      </w:pPr>
      <w:proofErr w:type="spell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 method</w:t>
      </w:r>
    </w:p>
    <w:p w14:paraId="3A8E6AD5" w14:textId="564A40D7" w:rsidR="00E323ED" w:rsidRDefault="00E323ED" w:rsidP="00E323ED">
      <w:pPr>
        <w:rPr>
          <w:rFonts w:ascii="Times New Roman" w:eastAsia="Times New Roman" w:hAnsi="Times New Roman" w:cs="Times New Roman"/>
          <w:bCs/>
          <w:color w:val="000000" w:themeColor="text1"/>
          <w:sz w:val="24"/>
          <w:szCs w:val="24"/>
        </w:rPr>
      </w:pPr>
      <w:r w:rsidRPr="00E323ED">
        <w:rPr>
          <w:rFonts w:ascii="Times New Roman" w:eastAsia="Times New Roman" w:hAnsi="Times New Roman" w:cs="Times New Roman"/>
          <w:bCs/>
          <w:color w:val="000000" w:themeColor="text1"/>
          <w:sz w:val="24"/>
          <w:szCs w:val="24"/>
        </w:rPr>
        <w:t xml:space="preserve">It returns the </w:t>
      </w:r>
      <w:proofErr w:type="spell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 xml:space="preserve"> value as an Integer. </w:t>
      </w:r>
      <w:proofErr w:type="spellStart"/>
      <w:r w:rsidRPr="00E323ED">
        <w:rPr>
          <w:rFonts w:ascii="Times New Roman" w:eastAsia="Times New Roman" w:hAnsi="Times New Roman" w:cs="Times New Roman"/>
          <w:bCs/>
          <w:color w:val="000000" w:themeColor="text1"/>
          <w:sz w:val="24"/>
          <w:szCs w:val="24"/>
        </w:rPr>
        <w:t>Hashcode</w:t>
      </w:r>
      <w:proofErr w:type="spellEnd"/>
      <w:r w:rsidRPr="00E323ED">
        <w:rPr>
          <w:rFonts w:ascii="Times New Roman" w:eastAsia="Times New Roman" w:hAnsi="Times New Roman" w:cs="Times New Roman"/>
          <w:bCs/>
          <w:color w:val="000000" w:themeColor="text1"/>
          <w:sz w:val="24"/>
          <w:szCs w:val="24"/>
        </w:rPr>
        <w:t xml:space="preserve"> value is mostly used in hashing based collections like HashMap, HashSet, </w:t>
      </w:r>
      <w:proofErr w:type="spellStart"/>
      <w:r w:rsidRPr="00E323ED">
        <w:rPr>
          <w:rFonts w:ascii="Times New Roman" w:eastAsia="Times New Roman" w:hAnsi="Times New Roman" w:cs="Times New Roman"/>
          <w:bCs/>
          <w:color w:val="000000" w:themeColor="text1"/>
          <w:sz w:val="24"/>
          <w:szCs w:val="24"/>
        </w:rPr>
        <w:t>HashTable</w:t>
      </w:r>
      <w:proofErr w:type="spellEnd"/>
      <w:r w:rsidRPr="00E323ED">
        <w:rPr>
          <w:rFonts w:ascii="Times New Roman" w:eastAsia="Times New Roman" w:hAnsi="Times New Roman" w:cs="Times New Roman"/>
          <w:bCs/>
          <w:color w:val="000000" w:themeColor="text1"/>
          <w:sz w:val="24"/>
          <w:szCs w:val="24"/>
        </w:rPr>
        <w:t>….etc. This method must be overridden in every class which overrides equals() method</w:t>
      </w:r>
    </w:p>
    <w:p w14:paraId="54847730" w14:textId="77777777" w:rsidR="00E323ED" w:rsidRDefault="00E323ED" w:rsidP="00421E45">
      <w:pPr>
        <w:rPr>
          <w:rFonts w:ascii="Times New Roman" w:eastAsia="Times New Roman" w:hAnsi="Times New Roman" w:cs="Times New Roman"/>
          <w:bCs/>
          <w:color w:val="000000" w:themeColor="text1"/>
          <w:sz w:val="24"/>
          <w:szCs w:val="24"/>
        </w:rPr>
      </w:pPr>
    </w:p>
    <w:p w14:paraId="07CF20D5" w14:textId="04A54CEB" w:rsidR="00136DFF" w:rsidRPr="00232969" w:rsidRDefault="00952199" w:rsidP="00421E45">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Expla</w:t>
      </w:r>
      <w:r w:rsidR="00B80477" w:rsidRPr="00232969">
        <w:rPr>
          <w:rFonts w:ascii="Times New Roman" w:eastAsia="Times New Roman" w:hAnsi="Times New Roman" w:cs="Times New Roman"/>
          <w:bCs/>
          <w:color w:val="000000" w:themeColor="text1"/>
          <w:sz w:val="24"/>
          <w:szCs w:val="24"/>
        </w:rPr>
        <w:t xml:space="preserve">nation: </w:t>
      </w:r>
    </w:p>
    <w:p w14:paraId="1778B0DC" w14:textId="1C89113D" w:rsidR="008B64DF" w:rsidRPr="00232969" w:rsidRDefault="00B80477" w:rsidP="00421E45">
      <w:pPr>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A class named </w:t>
      </w:r>
      <w:proofErr w:type="spellStart"/>
      <w:r w:rsidRPr="00232969">
        <w:rPr>
          <w:rFonts w:ascii="Times New Roman" w:eastAsia="Times New Roman" w:hAnsi="Times New Roman" w:cs="Times New Roman"/>
          <w:bCs/>
          <w:color w:val="000000" w:themeColor="text1"/>
          <w:sz w:val="24"/>
          <w:szCs w:val="24"/>
        </w:rPr>
        <w:t>Hashco</w:t>
      </w:r>
      <w:r w:rsidR="002555EA" w:rsidRPr="00232969">
        <w:rPr>
          <w:rFonts w:ascii="Times New Roman" w:eastAsia="Times New Roman" w:hAnsi="Times New Roman" w:cs="Times New Roman"/>
          <w:bCs/>
          <w:color w:val="000000" w:themeColor="text1"/>
          <w:sz w:val="24"/>
          <w:szCs w:val="24"/>
        </w:rPr>
        <w:t>de</w:t>
      </w:r>
      <w:proofErr w:type="spellEnd"/>
      <w:r w:rsidR="002555EA" w:rsidRPr="00232969">
        <w:rPr>
          <w:rFonts w:ascii="Times New Roman" w:eastAsia="Times New Roman" w:hAnsi="Times New Roman" w:cs="Times New Roman"/>
          <w:bCs/>
          <w:color w:val="000000" w:themeColor="text1"/>
          <w:sz w:val="24"/>
          <w:szCs w:val="24"/>
        </w:rPr>
        <w:t xml:space="preserve"> is created where attributes </w:t>
      </w:r>
      <w:r w:rsidR="009E30C9" w:rsidRPr="00232969">
        <w:rPr>
          <w:rFonts w:ascii="Times New Roman" w:eastAsia="Times New Roman" w:hAnsi="Times New Roman" w:cs="Times New Roman"/>
          <w:bCs/>
          <w:color w:val="000000" w:themeColor="text1"/>
          <w:sz w:val="24"/>
          <w:szCs w:val="24"/>
        </w:rPr>
        <w:t>name, age</w:t>
      </w:r>
      <w:r w:rsidR="002555EA" w:rsidRPr="00232969">
        <w:rPr>
          <w:rFonts w:ascii="Times New Roman" w:eastAsia="Times New Roman" w:hAnsi="Times New Roman" w:cs="Times New Roman"/>
          <w:bCs/>
          <w:color w:val="000000" w:themeColor="text1"/>
          <w:sz w:val="24"/>
          <w:szCs w:val="24"/>
        </w:rPr>
        <w:t xml:space="preserve"> weight are </w:t>
      </w:r>
      <w:r w:rsidR="00372E43" w:rsidRPr="00232969">
        <w:rPr>
          <w:rFonts w:ascii="Times New Roman" w:eastAsia="Times New Roman" w:hAnsi="Times New Roman" w:cs="Times New Roman"/>
          <w:bCs/>
          <w:color w:val="000000" w:themeColor="text1"/>
          <w:sz w:val="24"/>
          <w:szCs w:val="24"/>
        </w:rPr>
        <w:t xml:space="preserve">given and then using our equals() and </w:t>
      </w:r>
      <w:proofErr w:type="spellStart"/>
      <w:r w:rsidR="00372E43" w:rsidRPr="00232969">
        <w:rPr>
          <w:rFonts w:ascii="Times New Roman" w:eastAsia="Times New Roman" w:hAnsi="Times New Roman" w:cs="Times New Roman"/>
          <w:bCs/>
          <w:color w:val="000000" w:themeColor="text1"/>
          <w:sz w:val="24"/>
          <w:szCs w:val="24"/>
        </w:rPr>
        <w:t>hashcode</w:t>
      </w:r>
      <w:proofErr w:type="spellEnd"/>
      <w:r w:rsidR="00372E43" w:rsidRPr="00232969">
        <w:rPr>
          <w:rFonts w:ascii="Times New Roman" w:eastAsia="Times New Roman" w:hAnsi="Times New Roman" w:cs="Times New Roman"/>
          <w:bCs/>
          <w:color w:val="000000" w:themeColor="text1"/>
          <w:sz w:val="24"/>
          <w:szCs w:val="24"/>
        </w:rPr>
        <w:t xml:space="preserve">() methods the values given in the driver class are checked </w:t>
      </w:r>
      <w:r w:rsidR="00F32FF7" w:rsidRPr="00232969">
        <w:rPr>
          <w:rFonts w:ascii="Times New Roman" w:eastAsia="Times New Roman" w:hAnsi="Times New Roman" w:cs="Times New Roman"/>
          <w:bCs/>
          <w:color w:val="000000" w:themeColor="text1"/>
          <w:sz w:val="24"/>
          <w:szCs w:val="24"/>
        </w:rPr>
        <w:t>with the values in our</w:t>
      </w:r>
      <w:r w:rsidR="00B101E3" w:rsidRPr="00232969">
        <w:rPr>
          <w:rFonts w:ascii="Times New Roman" w:eastAsia="Times New Roman" w:hAnsi="Times New Roman" w:cs="Times New Roman"/>
          <w:bCs/>
          <w:color w:val="000000" w:themeColor="text1"/>
          <w:sz w:val="24"/>
          <w:szCs w:val="24"/>
        </w:rPr>
        <w:t xml:space="preserve"> </w:t>
      </w:r>
      <w:r w:rsidR="00F32FF7" w:rsidRPr="00232969">
        <w:rPr>
          <w:rFonts w:ascii="Times New Roman" w:eastAsia="Times New Roman" w:hAnsi="Times New Roman" w:cs="Times New Roman"/>
          <w:bCs/>
          <w:color w:val="000000" w:themeColor="text1"/>
          <w:sz w:val="24"/>
          <w:szCs w:val="24"/>
        </w:rPr>
        <w:t xml:space="preserve">regular </w:t>
      </w:r>
      <w:r w:rsidR="00B101E3" w:rsidRPr="00232969">
        <w:rPr>
          <w:rFonts w:ascii="Times New Roman" w:eastAsia="Times New Roman" w:hAnsi="Times New Roman" w:cs="Times New Roman"/>
          <w:bCs/>
          <w:color w:val="000000" w:themeColor="text1"/>
          <w:sz w:val="24"/>
          <w:szCs w:val="24"/>
        </w:rPr>
        <w:t xml:space="preserve">class </w:t>
      </w:r>
      <w:r w:rsidR="00612C11" w:rsidRPr="00232969">
        <w:rPr>
          <w:rFonts w:ascii="Times New Roman" w:eastAsia="Times New Roman" w:hAnsi="Times New Roman" w:cs="Times New Roman"/>
          <w:bCs/>
          <w:color w:val="000000" w:themeColor="text1"/>
          <w:sz w:val="24"/>
          <w:szCs w:val="24"/>
        </w:rPr>
        <w:t>and told if they are equal or not.</w:t>
      </w:r>
    </w:p>
    <w:p w14:paraId="3E248A84" w14:textId="77777777" w:rsidR="00050497" w:rsidRPr="00421E45" w:rsidRDefault="00050497" w:rsidP="00421E45">
      <w:pPr>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8B64DF" w14:paraId="73BD1C08" w14:textId="77777777" w:rsidTr="008B64DF">
        <w:tc>
          <w:tcPr>
            <w:tcW w:w="9350" w:type="dxa"/>
          </w:tcPr>
          <w:p w14:paraId="222E6F3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6A6DF1E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16E682C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24343EA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3533F4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BAFD87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package Question11;</w:t>
            </w:r>
          </w:p>
          <w:p w14:paraId="140F49BD"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298C843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0EBA1B4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4B5946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Chandupatla</w:t>
            </w:r>
          </w:p>
          <w:p w14:paraId="150B78A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41F955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public class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 {</w:t>
            </w:r>
          </w:p>
          <w:p w14:paraId="7AB06D0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private String name;</w:t>
            </w:r>
          </w:p>
          <w:p w14:paraId="5D53009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private int age;</w:t>
            </w:r>
          </w:p>
          <w:p w14:paraId="544AFF2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 xml:space="preserve">        private int weight;</w:t>
            </w:r>
          </w:p>
          <w:p w14:paraId="5C2BEBB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BFD9B5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B3C979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0E8F7C6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name will take the name</w:t>
            </w:r>
          </w:p>
          <w:p w14:paraId="31A4567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age will take the age</w:t>
            </w:r>
          </w:p>
          <w:p w14:paraId="0895949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weight will take the weight</w:t>
            </w:r>
          </w:p>
          <w:p w14:paraId="6D71D5F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3297922"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2918ED7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(String name, int age, int weight) {</w:t>
            </w:r>
          </w:p>
          <w:p w14:paraId="3C5B899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this.name = name;</w:t>
            </w:r>
          </w:p>
          <w:p w14:paraId="1EBAFE2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this.age</w:t>
            </w:r>
            <w:proofErr w:type="spellEnd"/>
            <w:r w:rsidRPr="00232969">
              <w:rPr>
                <w:rFonts w:ascii="Courier New" w:eastAsia="Times New Roman" w:hAnsi="Courier New" w:cs="Courier New"/>
                <w:bCs/>
                <w:color w:val="000000" w:themeColor="text1"/>
                <w:sz w:val="20"/>
                <w:szCs w:val="20"/>
              </w:rPr>
              <w:t xml:space="preserve"> = age;</w:t>
            </w:r>
          </w:p>
          <w:p w14:paraId="06B5589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this.weight</w:t>
            </w:r>
            <w:proofErr w:type="spellEnd"/>
            <w:r w:rsidRPr="00232969">
              <w:rPr>
                <w:rFonts w:ascii="Courier New" w:eastAsia="Times New Roman" w:hAnsi="Courier New" w:cs="Courier New"/>
                <w:bCs/>
                <w:color w:val="000000" w:themeColor="text1"/>
                <w:sz w:val="20"/>
                <w:szCs w:val="20"/>
              </w:rPr>
              <w:t xml:space="preserve"> = weight;</w:t>
            </w:r>
          </w:p>
          <w:p w14:paraId="76146F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90DED8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65D7927"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7AFDC0B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will check if the values are equal</w:t>
            </w:r>
          </w:p>
          <w:p w14:paraId="73D6BD3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@return will return if they are true or false after comparing the true or false</w:t>
            </w:r>
          </w:p>
          <w:p w14:paraId="1024C7C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E1037EA"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F3DEF0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@Override</w:t>
            </w:r>
          </w:p>
          <w:p w14:paraId="060917C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w:t>
            </w:r>
            <w:proofErr w:type="spellStart"/>
            <w:r w:rsidRPr="00232969">
              <w:rPr>
                <w:rFonts w:ascii="Courier New" w:eastAsia="Times New Roman" w:hAnsi="Courier New" w:cs="Courier New"/>
                <w:bCs/>
                <w:color w:val="000000" w:themeColor="text1"/>
                <w:sz w:val="20"/>
                <w:szCs w:val="20"/>
              </w:rPr>
              <w:t>boolean</w:t>
            </w:r>
            <w:proofErr w:type="spellEnd"/>
            <w:r w:rsidRPr="00232969">
              <w:rPr>
                <w:rFonts w:ascii="Courier New" w:eastAsia="Times New Roman" w:hAnsi="Courier New" w:cs="Courier New"/>
                <w:bCs/>
                <w:color w:val="000000" w:themeColor="text1"/>
                <w:sz w:val="20"/>
                <w:szCs w:val="20"/>
              </w:rPr>
              <w:t xml:space="preserve"> equals(Object o) {</w:t>
            </w:r>
          </w:p>
          <w:p w14:paraId="25E0D99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 (this == o) {</w:t>
            </w:r>
          </w:p>
          <w:p w14:paraId="3E097D6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true;</w:t>
            </w:r>
          </w:p>
          <w:p w14:paraId="0D1DC88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AA33F55"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 (o == null || </w:t>
            </w:r>
            <w:proofErr w:type="spellStart"/>
            <w:r w:rsidRPr="00232969">
              <w:rPr>
                <w:rFonts w:ascii="Courier New" w:eastAsia="Times New Roman" w:hAnsi="Courier New" w:cs="Courier New"/>
                <w:bCs/>
                <w:color w:val="000000" w:themeColor="text1"/>
                <w:sz w:val="20"/>
                <w:szCs w:val="20"/>
              </w:rPr>
              <w:t>getClass</w:t>
            </w:r>
            <w:proofErr w:type="spellEnd"/>
            <w:r w:rsidRPr="00232969">
              <w:rPr>
                <w:rFonts w:ascii="Courier New" w:eastAsia="Times New Roman" w:hAnsi="Courier New" w:cs="Courier New"/>
                <w:bCs/>
                <w:color w:val="000000" w:themeColor="text1"/>
                <w:sz w:val="20"/>
                <w:szCs w:val="20"/>
              </w:rPr>
              <w:t xml:space="preserve">() != </w:t>
            </w:r>
            <w:proofErr w:type="spellStart"/>
            <w:r w:rsidRPr="00232969">
              <w:rPr>
                <w:rFonts w:ascii="Courier New" w:eastAsia="Times New Roman" w:hAnsi="Courier New" w:cs="Courier New"/>
                <w:bCs/>
                <w:color w:val="000000" w:themeColor="text1"/>
                <w:sz w:val="20"/>
                <w:szCs w:val="20"/>
              </w:rPr>
              <w:t>o.getClass</w:t>
            </w:r>
            <w:proofErr w:type="spellEnd"/>
            <w:r w:rsidRPr="00232969">
              <w:rPr>
                <w:rFonts w:ascii="Courier New" w:eastAsia="Times New Roman" w:hAnsi="Courier New" w:cs="Courier New"/>
                <w:bCs/>
                <w:color w:val="000000" w:themeColor="text1"/>
                <w:sz w:val="20"/>
                <w:szCs w:val="20"/>
              </w:rPr>
              <w:t>()) {</w:t>
            </w:r>
          </w:p>
          <w:p w14:paraId="73C17A9D"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false;</w:t>
            </w:r>
          </w:p>
          <w:p w14:paraId="6089D7F6"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32EED2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 Rohit =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o;</w:t>
            </w:r>
          </w:p>
          <w:p w14:paraId="5A4DDE5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return age == </w:t>
            </w:r>
            <w:proofErr w:type="spellStart"/>
            <w:r w:rsidRPr="00232969">
              <w:rPr>
                <w:rFonts w:ascii="Courier New" w:eastAsia="Times New Roman" w:hAnsi="Courier New" w:cs="Courier New"/>
                <w:bCs/>
                <w:color w:val="000000" w:themeColor="text1"/>
                <w:sz w:val="20"/>
                <w:szCs w:val="20"/>
              </w:rPr>
              <w:t>Rohit.age</w:t>
            </w:r>
            <w:proofErr w:type="spellEnd"/>
            <w:r w:rsidRPr="00232969">
              <w:rPr>
                <w:rFonts w:ascii="Courier New" w:eastAsia="Times New Roman" w:hAnsi="Courier New" w:cs="Courier New"/>
                <w:bCs/>
                <w:color w:val="000000" w:themeColor="text1"/>
                <w:sz w:val="20"/>
                <w:szCs w:val="20"/>
              </w:rPr>
              <w:t xml:space="preserve"> &amp;&amp;</w:t>
            </w:r>
          </w:p>
          <w:p w14:paraId="7858A21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weight == </w:t>
            </w:r>
            <w:proofErr w:type="spellStart"/>
            <w:r w:rsidRPr="00232969">
              <w:rPr>
                <w:rFonts w:ascii="Courier New" w:eastAsia="Times New Roman" w:hAnsi="Courier New" w:cs="Courier New"/>
                <w:bCs/>
                <w:color w:val="000000" w:themeColor="text1"/>
                <w:sz w:val="20"/>
                <w:szCs w:val="20"/>
              </w:rPr>
              <w:t>Rohit.weight</w:t>
            </w:r>
            <w:proofErr w:type="spellEnd"/>
            <w:r w:rsidRPr="00232969">
              <w:rPr>
                <w:rFonts w:ascii="Courier New" w:eastAsia="Times New Roman" w:hAnsi="Courier New" w:cs="Courier New"/>
                <w:bCs/>
                <w:color w:val="000000" w:themeColor="text1"/>
                <w:sz w:val="20"/>
                <w:szCs w:val="20"/>
              </w:rPr>
              <w:t xml:space="preserve"> &amp;&amp;</w:t>
            </w:r>
          </w:p>
          <w:p w14:paraId="7B5087A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name.equals</w:t>
            </w:r>
            <w:proofErr w:type="spellEnd"/>
            <w:r w:rsidRPr="00232969">
              <w:rPr>
                <w:rFonts w:ascii="Courier New" w:eastAsia="Times New Roman" w:hAnsi="Courier New" w:cs="Courier New"/>
                <w:bCs/>
                <w:color w:val="000000" w:themeColor="text1"/>
                <w:sz w:val="20"/>
                <w:szCs w:val="20"/>
              </w:rPr>
              <w:t>(Rohit.name);</w:t>
            </w:r>
          </w:p>
          <w:p w14:paraId="5B701BC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6E79276"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3775D1C"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616A6DA"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165BD619"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5C313C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67F25AA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578D427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613AA73D"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2EC639"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package Question11;</w:t>
            </w:r>
          </w:p>
          <w:p w14:paraId="7777443B"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35818F3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4660B7C1"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76417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Rohit Reddy </w:t>
            </w:r>
            <w:proofErr w:type="spellStart"/>
            <w:r w:rsidRPr="00232969">
              <w:rPr>
                <w:rFonts w:ascii="Courier New" w:eastAsia="Times New Roman" w:hAnsi="Courier New" w:cs="Courier New"/>
                <w:bCs/>
                <w:color w:val="000000" w:themeColor="text1"/>
                <w:sz w:val="20"/>
                <w:szCs w:val="20"/>
              </w:rPr>
              <w:t>chandupatla</w:t>
            </w:r>
            <w:proofErr w:type="spellEnd"/>
          </w:p>
          <w:p w14:paraId="5EBAC16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D9A95B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public class Driver {</w:t>
            </w:r>
          </w:p>
          <w:p w14:paraId="6E6D51C8" w14:textId="77777777" w:rsidR="008B64DF" w:rsidRPr="00232969" w:rsidRDefault="008B64DF" w:rsidP="008B64DF">
            <w:pPr>
              <w:jc w:val="both"/>
              <w:rPr>
                <w:rFonts w:ascii="Courier New" w:eastAsia="Times New Roman" w:hAnsi="Courier New" w:cs="Courier New"/>
                <w:bCs/>
                <w:color w:val="000000" w:themeColor="text1"/>
                <w:sz w:val="20"/>
                <w:szCs w:val="20"/>
              </w:rPr>
            </w:pPr>
          </w:p>
          <w:p w14:paraId="72E7657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22D1B6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0780A0FA"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CAC3B8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main(String[]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2674D0C3"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6A79822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
          <w:p w14:paraId="5283370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lastRenderedPageBreak/>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simmi</w:t>
            </w:r>
            <w:proofErr w:type="spellEnd"/>
            <w:r w:rsidRPr="00232969">
              <w:rPr>
                <w:rFonts w:ascii="Courier New" w:eastAsia="Times New Roman" w:hAnsi="Courier New" w:cs="Courier New"/>
                <w:bCs/>
                <w:color w:val="000000" w:themeColor="text1"/>
                <w:sz w:val="20"/>
                <w:szCs w:val="20"/>
              </w:rPr>
              <w:t>", 17, 50)</w:t>
            </w:r>
          </w:p>
          <w:p w14:paraId="0EE238F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.equals(new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("simmi",17,50)));</w:t>
            </w:r>
          </w:p>
          <w:p w14:paraId="17AF6100"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E29029C"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("Abhishek", 21, 90)</w:t>
            </w:r>
          </w:p>
          <w:p w14:paraId="4655EAB2"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.equals(new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 xml:space="preserve">("El </w:t>
            </w:r>
            <w:proofErr w:type="spellStart"/>
            <w:r w:rsidRPr="00232969">
              <w:rPr>
                <w:rFonts w:ascii="Courier New" w:eastAsia="Times New Roman" w:hAnsi="Courier New" w:cs="Courier New"/>
                <w:bCs/>
                <w:color w:val="000000" w:themeColor="text1"/>
                <w:sz w:val="20"/>
                <w:szCs w:val="20"/>
              </w:rPr>
              <w:t>Barto</w:t>
            </w:r>
            <w:proofErr w:type="spellEnd"/>
            <w:r w:rsidRPr="00232969">
              <w:rPr>
                <w:rFonts w:ascii="Courier New" w:eastAsia="Times New Roman" w:hAnsi="Courier New" w:cs="Courier New"/>
                <w:bCs/>
                <w:color w:val="000000" w:themeColor="text1"/>
                <w:sz w:val="20"/>
                <w:szCs w:val="20"/>
              </w:rPr>
              <w:t>", 10, 45)));</w:t>
            </w:r>
          </w:p>
          <w:p w14:paraId="69198834"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38B0F0E"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(new </w:t>
            </w:r>
            <w:proofErr w:type="spellStart"/>
            <w:r w:rsidRPr="00232969">
              <w:rPr>
                <w:rFonts w:ascii="Courier New" w:eastAsia="Times New Roman" w:hAnsi="Courier New" w:cs="Courier New"/>
                <w:bCs/>
                <w:color w:val="000000" w:themeColor="text1"/>
                <w:sz w:val="20"/>
                <w:szCs w:val="20"/>
              </w:rPr>
              <w:t>Equal_Hashcode</w:t>
            </w:r>
            <w:proofErr w:type="spellEnd"/>
            <w:r w:rsidRPr="00232969">
              <w:rPr>
                <w:rFonts w:ascii="Courier New" w:eastAsia="Times New Roman" w:hAnsi="Courier New" w:cs="Courier New"/>
                <w:bCs/>
                <w:color w:val="000000" w:themeColor="text1"/>
                <w:sz w:val="20"/>
                <w:szCs w:val="20"/>
              </w:rPr>
              <w:t>("anni", 60,45)</w:t>
            </w:r>
          </w:p>
          <w:p w14:paraId="58CD4F98"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.equals(new Object()));</w:t>
            </w:r>
          </w:p>
          <w:p w14:paraId="57736D4F"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235498B" w14:textId="77777777"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D5367AD" w14:textId="515304CE" w:rsidR="008B64DF" w:rsidRPr="00232969" w:rsidRDefault="008B64DF" w:rsidP="008B64DF">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1AED2A33" w14:textId="344CC84F" w:rsidR="008B64DF" w:rsidRDefault="008B64DF" w:rsidP="008B64DF">
      <w:pPr>
        <w:jc w:val="both"/>
        <w:rPr>
          <w:rFonts w:ascii="Times New Roman" w:eastAsia="Times New Roman" w:hAnsi="Times New Roman" w:cs="Times New Roman"/>
          <w:bCs/>
          <w:color w:val="000000" w:themeColor="text1"/>
          <w:sz w:val="24"/>
          <w:szCs w:val="24"/>
        </w:rPr>
      </w:pPr>
    </w:p>
    <w:p w14:paraId="00AD3DF1" w14:textId="3C3AE730" w:rsidR="009F61E3" w:rsidRDefault="009F61E3"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2442DC88" w14:textId="378C3EB5" w:rsidR="00F13E43" w:rsidRDefault="00F13E43" w:rsidP="008B64DF">
      <w:pPr>
        <w:jc w:val="both"/>
        <w:rPr>
          <w:rFonts w:ascii="Times New Roman" w:eastAsia="Times New Roman" w:hAnsi="Times New Roman" w:cs="Times New Roman"/>
          <w:bCs/>
          <w:color w:val="000000" w:themeColor="text1"/>
          <w:sz w:val="24"/>
          <w:szCs w:val="24"/>
        </w:rPr>
      </w:pPr>
      <w:r>
        <w:rPr>
          <w:noProof/>
        </w:rPr>
        <w:drawing>
          <wp:inline distT="0" distB="0" distL="0" distR="0" wp14:anchorId="7423BC1B" wp14:editId="19F44A01">
            <wp:extent cx="592455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2514600"/>
                    </a:xfrm>
                    <a:prstGeom prst="rect">
                      <a:avLst/>
                    </a:prstGeom>
                  </pic:spPr>
                </pic:pic>
              </a:graphicData>
            </a:graphic>
          </wp:inline>
        </w:drawing>
      </w:r>
    </w:p>
    <w:p w14:paraId="17626B3E" w14:textId="77777777" w:rsidR="00232969" w:rsidRDefault="00232969" w:rsidP="008B64DF">
      <w:pPr>
        <w:jc w:val="both"/>
        <w:rPr>
          <w:rFonts w:ascii="Times New Roman" w:eastAsia="Times New Roman" w:hAnsi="Times New Roman" w:cs="Times New Roman"/>
          <w:bCs/>
          <w:color w:val="000000" w:themeColor="text1"/>
          <w:sz w:val="24"/>
          <w:szCs w:val="24"/>
        </w:rPr>
      </w:pPr>
    </w:p>
    <w:p w14:paraId="5BC33978" w14:textId="312EF858" w:rsidR="002E5748" w:rsidRDefault="002E5748"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Example</w:t>
      </w:r>
      <w:r w:rsidR="0023296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2</w:t>
      </w:r>
      <w:r w:rsidR="00232969">
        <w:rPr>
          <w:rFonts w:ascii="Times New Roman" w:eastAsia="Times New Roman" w:hAnsi="Times New Roman" w:cs="Times New Roman"/>
          <w:bCs/>
          <w:color w:val="000000" w:themeColor="text1"/>
          <w:sz w:val="24"/>
          <w:szCs w:val="24"/>
        </w:rPr>
        <w:t xml:space="preserve">- </w:t>
      </w:r>
    </w:p>
    <w:p w14:paraId="738F36C5" w14:textId="58352005" w:rsidR="004D2E0A" w:rsidRPr="00232969" w:rsidRDefault="004D2E0A" w:rsidP="008B64DF">
      <w:pPr>
        <w:jc w:val="both"/>
        <w:rPr>
          <w:rFonts w:ascii="Times New Roman" w:eastAsia="Times New Roman" w:hAnsi="Times New Roman" w:cs="Times New Roman"/>
          <w:bCs/>
          <w:color w:val="000000" w:themeColor="text1"/>
          <w:sz w:val="24"/>
          <w:szCs w:val="24"/>
        </w:rPr>
      </w:pPr>
    </w:p>
    <w:p w14:paraId="68D62AE7" w14:textId="77777777" w:rsidR="00232969" w:rsidRDefault="004D2E0A" w:rsidP="008B64DF">
      <w:pPr>
        <w:jc w:val="both"/>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Explanation</w:t>
      </w:r>
      <w:r w:rsidR="00232969">
        <w:rPr>
          <w:rFonts w:ascii="Times New Roman" w:eastAsia="Times New Roman" w:hAnsi="Times New Roman" w:cs="Times New Roman"/>
          <w:bCs/>
          <w:color w:val="000000" w:themeColor="text1"/>
          <w:sz w:val="24"/>
          <w:szCs w:val="24"/>
        </w:rPr>
        <w:t>:</w:t>
      </w:r>
    </w:p>
    <w:p w14:paraId="091A54C8" w14:textId="3AC3F60D" w:rsidR="004D2E0A" w:rsidRDefault="004E5C56" w:rsidP="008B64DF">
      <w:pPr>
        <w:jc w:val="both"/>
        <w:rPr>
          <w:rFonts w:ascii="Times New Roman" w:eastAsia="Times New Roman" w:hAnsi="Times New Roman" w:cs="Times New Roman"/>
          <w:bCs/>
          <w:color w:val="000000" w:themeColor="text1"/>
          <w:sz w:val="24"/>
          <w:szCs w:val="24"/>
        </w:rPr>
      </w:pPr>
      <w:r w:rsidRPr="00232969">
        <w:rPr>
          <w:rFonts w:ascii="Times New Roman" w:eastAsia="Times New Roman" w:hAnsi="Times New Roman" w:cs="Times New Roman"/>
          <w:bCs/>
          <w:color w:val="000000" w:themeColor="text1"/>
          <w:sz w:val="24"/>
          <w:szCs w:val="24"/>
        </w:rPr>
        <w:t xml:space="preserve">Initially a driver class named </w:t>
      </w:r>
      <w:proofErr w:type="spellStart"/>
      <w:r w:rsidRPr="00232969">
        <w:rPr>
          <w:rFonts w:ascii="Times New Roman" w:eastAsia="Times New Roman" w:hAnsi="Times New Roman" w:cs="Times New Roman"/>
          <w:bCs/>
          <w:color w:val="000000" w:themeColor="text1"/>
          <w:sz w:val="24"/>
          <w:szCs w:val="24"/>
        </w:rPr>
        <w:t>Test_Hash</w:t>
      </w:r>
      <w:proofErr w:type="spellEnd"/>
      <w:r w:rsidRPr="00232969">
        <w:rPr>
          <w:rFonts w:ascii="Times New Roman" w:eastAsia="Times New Roman" w:hAnsi="Times New Roman" w:cs="Times New Roman"/>
          <w:bCs/>
          <w:color w:val="000000" w:themeColor="text1"/>
          <w:sz w:val="24"/>
          <w:szCs w:val="24"/>
        </w:rPr>
        <w:t xml:space="preserve"> is created</w:t>
      </w:r>
      <w:r w:rsidR="00C46C89" w:rsidRPr="00232969">
        <w:rPr>
          <w:rFonts w:ascii="Times New Roman" w:eastAsia="Times New Roman" w:hAnsi="Times New Roman" w:cs="Times New Roman"/>
          <w:bCs/>
          <w:color w:val="000000" w:themeColor="text1"/>
          <w:sz w:val="24"/>
          <w:szCs w:val="24"/>
        </w:rPr>
        <w:t xml:space="preserve"> where </w:t>
      </w:r>
      <w:r w:rsidR="003650FA" w:rsidRPr="00232969">
        <w:rPr>
          <w:rFonts w:ascii="Times New Roman" w:eastAsia="Times New Roman" w:hAnsi="Times New Roman" w:cs="Times New Roman"/>
          <w:bCs/>
          <w:color w:val="000000" w:themeColor="text1"/>
          <w:sz w:val="24"/>
          <w:szCs w:val="24"/>
        </w:rPr>
        <w:t>I gave strings named  a a</w:t>
      </w:r>
      <w:r w:rsidR="007E18F4" w:rsidRPr="00232969">
        <w:rPr>
          <w:rFonts w:ascii="Times New Roman" w:eastAsia="Times New Roman" w:hAnsi="Times New Roman" w:cs="Times New Roman"/>
          <w:bCs/>
          <w:color w:val="000000" w:themeColor="text1"/>
          <w:sz w:val="24"/>
          <w:szCs w:val="24"/>
        </w:rPr>
        <w:t>n</w:t>
      </w:r>
      <w:r w:rsidR="003650FA" w:rsidRPr="00232969">
        <w:rPr>
          <w:rFonts w:ascii="Times New Roman" w:eastAsia="Times New Roman" w:hAnsi="Times New Roman" w:cs="Times New Roman"/>
          <w:bCs/>
          <w:color w:val="000000" w:themeColor="text1"/>
          <w:sz w:val="24"/>
          <w:szCs w:val="24"/>
        </w:rPr>
        <w:t xml:space="preserve">d b in the </w:t>
      </w:r>
      <w:r w:rsidR="007E18F4" w:rsidRPr="00232969">
        <w:rPr>
          <w:rFonts w:ascii="Times New Roman" w:eastAsia="Times New Roman" w:hAnsi="Times New Roman" w:cs="Times New Roman"/>
          <w:bCs/>
          <w:color w:val="000000" w:themeColor="text1"/>
          <w:sz w:val="24"/>
          <w:szCs w:val="24"/>
        </w:rPr>
        <w:t xml:space="preserve">beginning </w:t>
      </w:r>
      <w:r w:rsidR="005332AB" w:rsidRPr="00232969">
        <w:rPr>
          <w:rFonts w:ascii="Times New Roman" w:eastAsia="Times New Roman" w:hAnsi="Times New Roman" w:cs="Times New Roman"/>
          <w:bCs/>
          <w:color w:val="000000" w:themeColor="text1"/>
          <w:sz w:val="24"/>
          <w:szCs w:val="24"/>
        </w:rPr>
        <w:t>and both of the values are equal,</w:t>
      </w:r>
      <w:r w:rsidR="00C126C7" w:rsidRPr="00232969">
        <w:rPr>
          <w:rFonts w:ascii="Times New Roman" w:eastAsia="Times New Roman" w:hAnsi="Times New Roman" w:cs="Times New Roman"/>
          <w:bCs/>
          <w:color w:val="000000" w:themeColor="text1"/>
          <w:sz w:val="24"/>
          <w:szCs w:val="24"/>
        </w:rPr>
        <w:t xml:space="preserve"> </w:t>
      </w:r>
      <w:r w:rsidR="005332AB" w:rsidRPr="00232969">
        <w:rPr>
          <w:rFonts w:ascii="Times New Roman" w:eastAsia="Times New Roman" w:hAnsi="Times New Roman" w:cs="Times New Roman"/>
          <w:bCs/>
          <w:color w:val="000000" w:themeColor="text1"/>
          <w:sz w:val="24"/>
          <w:szCs w:val="24"/>
        </w:rPr>
        <w:t>and then they are chec</w:t>
      </w:r>
      <w:r w:rsidR="00A74949" w:rsidRPr="00232969">
        <w:rPr>
          <w:rFonts w:ascii="Times New Roman" w:eastAsia="Times New Roman" w:hAnsi="Times New Roman" w:cs="Times New Roman"/>
          <w:bCs/>
          <w:color w:val="000000" w:themeColor="text1"/>
          <w:sz w:val="24"/>
          <w:szCs w:val="24"/>
        </w:rPr>
        <w:t xml:space="preserve">ked by using </w:t>
      </w:r>
      <w:proofErr w:type="spellStart"/>
      <w:r w:rsidR="00A74949" w:rsidRPr="00232969">
        <w:rPr>
          <w:rFonts w:ascii="Times New Roman" w:eastAsia="Times New Roman" w:hAnsi="Times New Roman" w:cs="Times New Roman"/>
          <w:bCs/>
          <w:color w:val="000000" w:themeColor="text1"/>
          <w:sz w:val="24"/>
          <w:szCs w:val="24"/>
        </w:rPr>
        <w:t>hashcode</w:t>
      </w:r>
      <w:proofErr w:type="spellEnd"/>
      <w:r w:rsidR="00A74949" w:rsidRPr="00232969">
        <w:rPr>
          <w:rFonts w:ascii="Times New Roman" w:eastAsia="Times New Roman" w:hAnsi="Times New Roman" w:cs="Times New Roman"/>
          <w:bCs/>
          <w:color w:val="000000" w:themeColor="text1"/>
          <w:sz w:val="24"/>
          <w:szCs w:val="24"/>
        </w:rPr>
        <w:t>() and equals() and will be told if eq</w:t>
      </w:r>
      <w:r w:rsidR="00C126C7" w:rsidRPr="00232969">
        <w:rPr>
          <w:rFonts w:ascii="Times New Roman" w:eastAsia="Times New Roman" w:hAnsi="Times New Roman" w:cs="Times New Roman"/>
          <w:bCs/>
          <w:color w:val="000000" w:themeColor="text1"/>
          <w:sz w:val="24"/>
          <w:szCs w:val="24"/>
        </w:rPr>
        <w:t>ual  or no. The same with the other two string values</w:t>
      </w:r>
      <w:r w:rsidR="002814FA" w:rsidRPr="00232969">
        <w:rPr>
          <w:rFonts w:ascii="Times New Roman" w:eastAsia="Times New Roman" w:hAnsi="Times New Roman" w:cs="Times New Roman"/>
          <w:bCs/>
          <w:color w:val="000000" w:themeColor="text1"/>
          <w:sz w:val="24"/>
          <w:szCs w:val="24"/>
        </w:rPr>
        <w:t xml:space="preserve"> and are </w:t>
      </w:r>
      <w:r w:rsidR="00DA0FF9" w:rsidRPr="00232969">
        <w:rPr>
          <w:rFonts w:ascii="Times New Roman" w:eastAsia="Times New Roman" w:hAnsi="Times New Roman" w:cs="Times New Roman"/>
          <w:bCs/>
          <w:color w:val="000000" w:themeColor="text1"/>
          <w:sz w:val="24"/>
          <w:szCs w:val="24"/>
        </w:rPr>
        <w:t xml:space="preserve">those two values are actually given </w:t>
      </w:r>
    </w:p>
    <w:p w14:paraId="4B045018" w14:textId="77777777" w:rsidR="00232969" w:rsidRPr="00232969" w:rsidRDefault="00232969" w:rsidP="008B64DF">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1E0149" w14:paraId="278487FA" w14:textId="77777777" w:rsidTr="001E0149">
        <w:tc>
          <w:tcPr>
            <w:tcW w:w="9350" w:type="dxa"/>
          </w:tcPr>
          <w:p w14:paraId="5392C199"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4019E9A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license header, choose License Headers in Project Properties.</w:t>
            </w:r>
          </w:p>
          <w:p w14:paraId="3D260BD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 change this template file, choose Tools | Templates</w:t>
            </w:r>
          </w:p>
          <w:p w14:paraId="77A1960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and open the template in the editor.</w:t>
            </w:r>
          </w:p>
          <w:p w14:paraId="0D04FFE8"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3DA22D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package Question11;</w:t>
            </w:r>
          </w:p>
          <w:p w14:paraId="3277C82F" w14:textId="77777777" w:rsidR="00097A6B" w:rsidRPr="00232969" w:rsidRDefault="00097A6B" w:rsidP="00097A6B">
            <w:pPr>
              <w:jc w:val="both"/>
              <w:rPr>
                <w:rFonts w:ascii="Courier New" w:eastAsia="Times New Roman" w:hAnsi="Courier New" w:cs="Courier New"/>
                <w:bCs/>
                <w:color w:val="000000" w:themeColor="text1"/>
                <w:sz w:val="20"/>
                <w:szCs w:val="20"/>
              </w:rPr>
            </w:pPr>
          </w:p>
          <w:p w14:paraId="38477563"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p w14:paraId="286F274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4B4310EF" w14:textId="167A53FB"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@author </w:t>
            </w:r>
            <w:r w:rsidR="00FD36B7" w:rsidRPr="00232969">
              <w:rPr>
                <w:rFonts w:ascii="Courier New" w:eastAsia="Times New Roman" w:hAnsi="Courier New" w:cs="Courier New"/>
                <w:bCs/>
                <w:color w:val="000000" w:themeColor="text1"/>
                <w:sz w:val="20"/>
                <w:szCs w:val="20"/>
              </w:rPr>
              <w:t>Rohit Reddy Chandupatla</w:t>
            </w:r>
          </w:p>
          <w:p w14:paraId="66ED6C80"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3D6855D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public class </w:t>
            </w:r>
            <w:proofErr w:type="spellStart"/>
            <w:r w:rsidRPr="00232969">
              <w:rPr>
                <w:rFonts w:ascii="Courier New" w:eastAsia="Times New Roman" w:hAnsi="Courier New" w:cs="Courier New"/>
                <w:bCs/>
                <w:color w:val="000000" w:themeColor="text1"/>
                <w:sz w:val="20"/>
                <w:szCs w:val="20"/>
              </w:rPr>
              <w:t>Test_Hash</w:t>
            </w:r>
            <w:proofErr w:type="spellEnd"/>
            <w:r w:rsidRPr="00232969">
              <w:rPr>
                <w:rFonts w:ascii="Courier New" w:eastAsia="Times New Roman" w:hAnsi="Courier New" w:cs="Courier New"/>
                <w:bCs/>
                <w:color w:val="000000" w:themeColor="text1"/>
                <w:sz w:val="20"/>
                <w:szCs w:val="20"/>
              </w:rPr>
              <w:t xml:space="preserve"> {</w:t>
            </w:r>
          </w:p>
          <w:p w14:paraId="66B33103" w14:textId="77777777" w:rsidR="00097A6B" w:rsidRPr="00232969" w:rsidRDefault="00097A6B" w:rsidP="00097A6B">
            <w:pPr>
              <w:jc w:val="both"/>
              <w:rPr>
                <w:rFonts w:ascii="Courier New" w:eastAsia="Times New Roman" w:hAnsi="Courier New" w:cs="Courier New"/>
                <w:bCs/>
                <w:color w:val="000000" w:themeColor="text1"/>
                <w:sz w:val="20"/>
                <w:szCs w:val="20"/>
              </w:rPr>
            </w:pPr>
          </w:p>
          <w:p w14:paraId="036C3A9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A10D8B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@param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xml:space="preserve"> the command line arguments</w:t>
            </w:r>
          </w:p>
          <w:p w14:paraId="2357F712"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0AE45A9"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public static void main(String[] </w:t>
            </w:r>
            <w:proofErr w:type="spellStart"/>
            <w:r w:rsidRPr="00232969">
              <w:rPr>
                <w:rFonts w:ascii="Courier New" w:eastAsia="Times New Roman" w:hAnsi="Courier New" w:cs="Courier New"/>
                <w:bCs/>
                <w:color w:val="000000" w:themeColor="text1"/>
                <w:sz w:val="20"/>
                <w:szCs w:val="20"/>
              </w:rPr>
              <w:t>args</w:t>
            </w:r>
            <w:proofErr w:type="spellEnd"/>
            <w:r w:rsidRPr="00232969">
              <w:rPr>
                <w:rFonts w:ascii="Courier New" w:eastAsia="Times New Roman" w:hAnsi="Courier New" w:cs="Courier New"/>
                <w:bCs/>
                <w:color w:val="000000" w:themeColor="text1"/>
                <w:sz w:val="20"/>
                <w:szCs w:val="20"/>
              </w:rPr>
              <w:t>) {</w:t>
            </w:r>
          </w:p>
          <w:p w14:paraId="38B308E3"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TODO code application logic here</w:t>
            </w:r>
          </w:p>
          <w:p w14:paraId="4768B18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16703F4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B390E9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w:t>
            </w:r>
            <w:proofErr w:type="spellStart"/>
            <w:r w:rsidRPr="00232969">
              <w:rPr>
                <w:rFonts w:ascii="Courier New" w:eastAsia="Times New Roman" w:hAnsi="Courier New" w:cs="Courier New"/>
                <w:bCs/>
                <w:color w:val="000000" w:themeColor="text1"/>
                <w:sz w:val="20"/>
                <w:szCs w:val="20"/>
              </w:rPr>
              <w:t>initialised</w:t>
            </w:r>
            <w:proofErr w:type="spellEnd"/>
            <w:r w:rsidRPr="00232969">
              <w:rPr>
                <w:rFonts w:ascii="Courier New" w:eastAsia="Times New Roman" w:hAnsi="Courier New" w:cs="Courier New"/>
                <w:bCs/>
                <w:color w:val="000000" w:themeColor="text1"/>
                <w:sz w:val="20"/>
                <w:szCs w:val="20"/>
              </w:rPr>
              <w:t xml:space="preserve"> and declared</w:t>
            </w:r>
          </w:p>
          <w:p w14:paraId="06F28C3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1FA7C31"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a = "Rohit";  </w:t>
            </w:r>
          </w:p>
          <w:p w14:paraId="217B2597"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b = "Rohit";  </w:t>
            </w:r>
          </w:p>
          <w:p w14:paraId="0C5DD7C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2B3FB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("By Rohit Reddy Chandupatla");</w:t>
            </w:r>
          </w:p>
          <w:p w14:paraId="2138FEB8"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909025"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compared and checked with equal() and the </w:t>
            </w:r>
            <w:proofErr w:type="spell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 xml:space="preserve"> for each </w:t>
            </w:r>
            <w:proofErr w:type="spellStart"/>
            <w:r w:rsidRPr="00232969">
              <w:rPr>
                <w:rFonts w:ascii="Courier New" w:eastAsia="Times New Roman" w:hAnsi="Courier New" w:cs="Courier New"/>
                <w:bCs/>
                <w:color w:val="000000" w:themeColor="text1"/>
                <w:sz w:val="20"/>
                <w:szCs w:val="20"/>
              </w:rPr>
              <w:t>if</w:t>
            </w:r>
            <w:proofErr w:type="spellEnd"/>
            <w:r w:rsidRPr="00232969">
              <w:rPr>
                <w:rFonts w:ascii="Courier New" w:eastAsia="Times New Roman" w:hAnsi="Courier New" w:cs="Courier New"/>
                <w:bCs/>
                <w:color w:val="000000" w:themeColor="text1"/>
                <w:sz w:val="20"/>
                <w:szCs w:val="20"/>
              </w:rPr>
              <w:t xml:space="preserve"> them will be given</w:t>
            </w:r>
          </w:p>
          <w:p w14:paraId="1EF690D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4205BAD"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w:t>
            </w:r>
            <w:proofErr w:type="spellStart"/>
            <w:r w:rsidRPr="00232969">
              <w:rPr>
                <w:rFonts w:ascii="Courier New" w:eastAsia="Times New Roman" w:hAnsi="Courier New" w:cs="Courier New"/>
                <w:bCs/>
                <w:color w:val="000000" w:themeColor="text1"/>
                <w:sz w:val="20"/>
                <w:szCs w:val="20"/>
              </w:rPr>
              <w:t>a.equals</w:t>
            </w:r>
            <w:proofErr w:type="spellEnd"/>
            <w:r w:rsidRPr="00232969">
              <w:rPr>
                <w:rFonts w:ascii="Courier New" w:eastAsia="Times New Roman" w:hAnsi="Courier New" w:cs="Courier New"/>
                <w:bCs/>
                <w:color w:val="000000" w:themeColor="text1"/>
                <w:sz w:val="20"/>
                <w:szCs w:val="20"/>
              </w:rPr>
              <w:t xml:space="preserve">(b)){   //checking the equality of objects using equals() methods  </w:t>
            </w:r>
          </w:p>
          <w:p w14:paraId="186A038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 xml:space="preserve">("a &amp; b are equal variables, and respective </w:t>
            </w:r>
            <w:proofErr w:type="spellStart"/>
            <w:r w:rsidRPr="00232969">
              <w:rPr>
                <w:rFonts w:ascii="Courier New" w:eastAsia="Times New Roman" w:hAnsi="Courier New" w:cs="Courier New"/>
                <w:bCs/>
                <w:color w:val="000000" w:themeColor="text1"/>
                <w:sz w:val="20"/>
                <w:szCs w:val="20"/>
              </w:rPr>
              <w:t>hashvalue</w:t>
            </w:r>
            <w:proofErr w:type="spellEnd"/>
            <w:r w:rsidRPr="00232969">
              <w:rPr>
                <w:rFonts w:ascii="Courier New" w:eastAsia="Times New Roman" w:hAnsi="Courier New" w:cs="Courier New"/>
                <w:bCs/>
                <w:color w:val="000000" w:themeColor="text1"/>
                <w:sz w:val="20"/>
                <w:szCs w:val="20"/>
              </w:rPr>
              <w:t xml:space="preserve"> are:" + " "+ </w:t>
            </w:r>
            <w:proofErr w:type="spellStart"/>
            <w:r w:rsidRPr="00232969">
              <w:rPr>
                <w:rFonts w:ascii="Courier New" w:eastAsia="Times New Roman" w:hAnsi="Courier New" w:cs="Courier New"/>
                <w:bCs/>
                <w:color w:val="000000" w:themeColor="text1"/>
                <w:sz w:val="20"/>
                <w:szCs w:val="20"/>
              </w:rPr>
              <w:t>a.hashCode</w:t>
            </w:r>
            <w:proofErr w:type="spellEnd"/>
            <w:r w:rsidRPr="00232969">
              <w:rPr>
                <w:rFonts w:ascii="Courier New" w:eastAsia="Times New Roman" w:hAnsi="Courier New" w:cs="Courier New"/>
                <w:bCs/>
                <w:color w:val="000000" w:themeColor="text1"/>
                <w:sz w:val="20"/>
                <w:szCs w:val="20"/>
              </w:rPr>
              <w:t xml:space="preserve">() + " &amp; " + </w:t>
            </w:r>
            <w:proofErr w:type="spellStart"/>
            <w:r w:rsidRPr="00232969">
              <w:rPr>
                <w:rFonts w:ascii="Courier New" w:eastAsia="Times New Roman" w:hAnsi="Courier New" w:cs="Courier New"/>
                <w:bCs/>
                <w:color w:val="000000" w:themeColor="text1"/>
                <w:sz w:val="20"/>
                <w:szCs w:val="20"/>
              </w:rPr>
              <w:t>b.hashCode</w:t>
            </w:r>
            <w:proofErr w:type="spellEnd"/>
            <w:r w:rsidRPr="00232969">
              <w:rPr>
                <w:rFonts w:ascii="Courier New" w:eastAsia="Times New Roman" w:hAnsi="Courier New" w:cs="Courier New"/>
                <w:bCs/>
                <w:color w:val="000000" w:themeColor="text1"/>
                <w:sz w:val="20"/>
                <w:szCs w:val="20"/>
              </w:rPr>
              <w:t xml:space="preserve">());  </w:t>
            </w:r>
          </w:p>
          <w:p w14:paraId="3616C38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22584905"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2FF60E06"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D84C16B"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c = "Bunny";  </w:t>
            </w:r>
          </w:p>
          <w:p w14:paraId="38FCD30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String d= "Sunny";  </w:t>
            </w:r>
          </w:p>
          <w:p w14:paraId="563987DE"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781E29E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two strings are compared and checked with equal() and the </w:t>
            </w:r>
            <w:proofErr w:type="spellStart"/>
            <w:r w:rsidRPr="00232969">
              <w:rPr>
                <w:rFonts w:ascii="Courier New" w:eastAsia="Times New Roman" w:hAnsi="Courier New" w:cs="Courier New"/>
                <w:bCs/>
                <w:color w:val="000000" w:themeColor="text1"/>
                <w:sz w:val="20"/>
                <w:szCs w:val="20"/>
              </w:rPr>
              <w:t>hashcode</w:t>
            </w:r>
            <w:proofErr w:type="spellEnd"/>
            <w:r w:rsidRPr="00232969">
              <w:rPr>
                <w:rFonts w:ascii="Courier New" w:eastAsia="Times New Roman" w:hAnsi="Courier New" w:cs="Courier New"/>
                <w:bCs/>
                <w:color w:val="000000" w:themeColor="text1"/>
                <w:sz w:val="20"/>
                <w:szCs w:val="20"/>
              </w:rPr>
              <w:t xml:space="preserve"> for each </w:t>
            </w:r>
            <w:proofErr w:type="spellStart"/>
            <w:r w:rsidRPr="00232969">
              <w:rPr>
                <w:rFonts w:ascii="Courier New" w:eastAsia="Times New Roman" w:hAnsi="Courier New" w:cs="Courier New"/>
                <w:bCs/>
                <w:color w:val="000000" w:themeColor="text1"/>
                <w:sz w:val="20"/>
                <w:szCs w:val="20"/>
              </w:rPr>
              <w:t>if</w:t>
            </w:r>
            <w:proofErr w:type="spellEnd"/>
            <w:r w:rsidRPr="00232969">
              <w:rPr>
                <w:rFonts w:ascii="Courier New" w:eastAsia="Times New Roman" w:hAnsi="Courier New" w:cs="Courier New"/>
                <w:bCs/>
                <w:color w:val="000000" w:themeColor="text1"/>
                <w:sz w:val="20"/>
                <w:szCs w:val="20"/>
              </w:rPr>
              <w:t xml:space="preserve"> them will be given</w:t>
            </w:r>
          </w:p>
          <w:p w14:paraId="383BB14F"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650DE45C"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if(!</w:t>
            </w:r>
            <w:proofErr w:type="spellStart"/>
            <w:r w:rsidRPr="00232969">
              <w:rPr>
                <w:rFonts w:ascii="Courier New" w:eastAsia="Times New Roman" w:hAnsi="Courier New" w:cs="Courier New"/>
                <w:bCs/>
                <w:color w:val="000000" w:themeColor="text1"/>
                <w:sz w:val="20"/>
                <w:szCs w:val="20"/>
              </w:rPr>
              <w:t>c.equals</w:t>
            </w:r>
            <w:proofErr w:type="spellEnd"/>
            <w:r w:rsidRPr="00232969">
              <w:rPr>
                <w:rFonts w:ascii="Courier New" w:eastAsia="Times New Roman" w:hAnsi="Courier New" w:cs="Courier New"/>
                <w:bCs/>
                <w:color w:val="000000" w:themeColor="text1"/>
                <w:sz w:val="20"/>
                <w:szCs w:val="20"/>
              </w:rPr>
              <w:t xml:space="preserve">(d)){    //checking  the equality of objects using equals() method  </w:t>
            </w:r>
          </w:p>
          <w:p w14:paraId="60FE9442"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roofErr w:type="spellStart"/>
            <w:r w:rsidRPr="00232969">
              <w:rPr>
                <w:rFonts w:ascii="Courier New" w:eastAsia="Times New Roman" w:hAnsi="Courier New" w:cs="Courier New"/>
                <w:bCs/>
                <w:color w:val="000000" w:themeColor="text1"/>
                <w:sz w:val="20"/>
                <w:szCs w:val="20"/>
              </w:rPr>
              <w:t>System.out.println</w:t>
            </w:r>
            <w:proofErr w:type="spellEnd"/>
            <w:r w:rsidRPr="00232969">
              <w:rPr>
                <w:rFonts w:ascii="Courier New" w:eastAsia="Times New Roman" w:hAnsi="Courier New" w:cs="Courier New"/>
                <w:bCs/>
                <w:color w:val="000000" w:themeColor="text1"/>
                <w:sz w:val="20"/>
                <w:szCs w:val="20"/>
              </w:rPr>
              <w:t>("\</w:t>
            </w:r>
            <w:proofErr w:type="spellStart"/>
            <w:r w:rsidRPr="00232969">
              <w:rPr>
                <w:rFonts w:ascii="Courier New" w:eastAsia="Times New Roman" w:hAnsi="Courier New" w:cs="Courier New"/>
                <w:bCs/>
                <w:color w:val="000000" w:themeColor="text1"/>
                <w:sz w:val="20"/>
                <w:szCs w:val="20"/>
              </w:rPr>
              <w:t>nc</w:t>
            </w:r>
            <w:proofErr w:type="spellEnd"/>
            <w:r w:rsidRPr="00232969">
              <w:rPr>
                <w:rFonts w:ascii="Courier New" w:eastAsia="Times New Roman" w:hAnsi="Courier New" w:cs="Courier New"/>
                <w:bCs/>
                <w:color w:val="000000" w:themeColor="text1"/>
                <w:sz w:val="20"/>
                <w:szCs w:val="20"/>
              </w:rPr>
              <w:t xml:space="preserve"> &amp; d are Un-equal variables, and their  </w:t>
            </w:r>
            <w:proofErr w:type="spellStart"/>
            <w:r w:rsidRPr="00232969">
              <w:rPr>
                <w:rFonts w:ascii="Courier New" w:eastAsia="Times New Roman" w:hAnsi="Courier New" w:cs="Courier New"/>
                <w:bCs/>
                <w:color w:val="000000" w:themeColor="text1"/>
                <w:sz w:val="20"/>
                <w:szCs w:val="20"/>
              </w:rPr>
              <w:t>hashvalues</w:t>
            </w:r>
            <w:proofErr w:type="spellEnd"/>
            <w:r w:rsidRPr="00232969">
              <w:rPr>
                <w:rFonts w:ascii="Courier New" w:eastAsia="Times New Roman" w:hAnsi="Courier New" w:cs="Courier New"/>
                <w:bCs/>
                <w:color w:val="000000" w:themeColor="text1"/>
                <w:sz w:val="20"/>
                <w:szCs w:val="20"/>
              </w:rPr>
              <w:t xml:space="preserve"> are:" + " "+ </w:t>
            </w:r>
            <w:proofErr w:type="spellStart"/>
            <w:r w:rsidRPr="00232969">
              <w:rPr>
                <w:rFonts w:ascii="Courier New" w:eastAsia="Times New Roman" w:hAnsi="Courier New" w:cs="Courier New"/>
                <w:bCs/>
                <w:color w:val="000000" w:themeColor="text1"/>
                <w:sz w:val="20"/>
                <w:szCs w:val="20"/>
              </w:rPr>
              <w:t>c.hashCode</w:t>
            </w:r>
            <w:proofErr w:type="spellEnd"/>
            <w:r w:rsidRPr="00232969">
              <w:rPr>
                <w:rFonts w:ascii="Courier New" w:eastAsia="Times New Roman" w:hAnsi="Courier New" w:cs="Courier New"/>
                <w:bCs/>
                <w:color w:val="000000" w:themeColor="text1"/>
                <w:sz w:val="20"/>
                <w:szCs w:val="20"/>
              </w:rPr>
              <w:t xml:space="preserve">() + " &amp; " + </w:t>
            </w:r>
            <w:proofErr w:type="spellStart"/>
            <w:r w:rsidRPr="00232969">
              <w:rPr>
                <w:rFonts w:ascii="Courier New" w:eastAsia="Times New Roman" w:hAnsi="Courier New" w:cs="Courier New"/>
                <w:bCs/>
                <w:color w:val="000000" w:themeColor="text1"/>
                <w:sz w:val="20"/>
                <w:szCs w:val="20"/>
              </w:rPr>
              <w:t>d.hashCode</w:t>
            </w:r>
            <w:proofErr w:type="spellEnd"/>
            <w:r w:rsidRPr="00232969">
              <w:rPr>
                <w:rFonts w:ascii="Courier New" w:eastAsia="Times New Roman" w:hAnsi="Courier New" w:cs="Courier New"/>
                <w:bCs/>
                <w:color w:val="000000" w:themeColor="text1"/>
                <w:sz w:val="20"/>
                <w:szCs w:val="20"/>
              </w:rPr>
              <w:t xml:space="preserve">());  </w:t>
            </w:r>
          </w:p>
          <w:p w14:paraId="218A84F7"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5A1BBB2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  </w:t>
            </w:r>
          </w:p>
          <w:p w14:paraId="74E82660"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9153534"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DA6B6FA" w14:textId="77777777" w:rsidR="00097A6B"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 xml:space="preserve">    </w:t>
            </w:r>
          </w:p>
          <w:p w14:paraId="07FA470E" w14:textId="4FC6594E" w:rsidR="001E0149" w:rsidRPr="00232969" w:rsidRDefault="00097A6B" w:rsidP="00097A6B">
            <w:pPr>
              <w:jc w:val="both"/>
              <w:rPr>
                <w:rFonts w:ascii="Courier New" w:eastAsia="Times New Roman" w:hAnsi="Courier New" w:cs="Courier New"/>
                <w:bCs/>
                <w:color w:val="000000" w:themeColor="text1"/>
                <w:sz w:val="20"/>
                <w:szCs w:val="20"/>
              </w:rPr>
            </w:pPr>
            <w:r w:rsidRPr="00232969">
              <w:rPr>
                <w:rFonts w:ascii="Courier New" w:eastAsia="Times New Roman" w:hAnsi="Courier New" w:cs="Courier New"/>
                <w:bCs/>
                <w:color w:val="000000" w:themeColor="text1"/>
                <w:sz w:val="20"/>
                <w:szCs w:val="20"/>
              </w:rPr>
              <w:t>}</w:t>
            </w:r>
          </w:p>
        </w:tc>
      </w:tr>
    </w:tbl>
    <w:p w14:paraId="3A2C83E6" w14:textId="77777777" w:rsidR="00B204E0" w:rsidRDefault="00B204E0" w:rsidP="008B64DF">
      <w:pPr>
        <w:jc w:val="both"/>
        <w:rPr>
          <w:rFonts w:ascii="Times New Roman" w:eastAsia="Times New Roman" w:hAnsi="Times New Roman" w:cs="Times New Roman"/>
          <w:bCs/>
          <w:color w:val="000000" w:themeColor="text1"/>
          <w:sz w:val="24"/>
          <w:szCs w:val="24"/>
        </w:rPr>
      </w:pPr>
    </w:p>
    <w:p w14:paraId="35F56458" w14:textId="77777777" w:rsidR="00E323ED" w:rsidRDefault="00E323ED" w:rsidP="008B64DF">
      <w:pPr>
        <w:jc w:val="both"/>
        <w:rPr>
          <w:rFonts w:ascii="Times New Roman" w:eastAsia="Times New Roman" w:hAnsi="Times New Roman" w:cs="Times New Roman"/>
          <w:bCs/>
          <w:color w:val="000000" w:themeColor="text1"/>
          <w:sz w:val="24"/>
          <w:szCs w:val="24"/>
        </w:rPr>
      </w:pPr>
    </w:p>
    <w:p w14:paraId="760099A9"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5D7D273"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906C70A" w14:textId="77777777" w:rsidR="00E323ED" w:rsidRDefault="00E323ED" w:rsidP="008B64DF">
      <w:pPr>
        <w:jc w:val="both"/>
        <w:rPr>
          <w:rFonts w:ascii="Times New Roman" w:eastAsia="Times New Roman" w:hAnsi="Times New Roman" w:cs="Times New Roman"/>
          <w:bCs/>
          <w:color w:val="000000" w:themeColor="text1"/>
          <w:sz w:val="24"/>
          <w:szCs w:val="24"/>
        </w:rPr>
      </w:pPr>
    </w:p>
    <w:p w14:paraId="03DF0411" w14:textId="77777777" w:rsidR="00E323ED" w:rsidRDefault="00E323ED" w:rsidP="008B64DF">
      <w:pPr>
        <w:jc w:val="both"/>
        <w:rPr>
          <w:rFonts w:ascii="Times New Roman" w:eastAsia="Times New Roman" w:hAnsi="Times New Roman" w:cs="Times New Roman"/>
          <w:bCs/>
          <w:color w:val="000000" w:themeColor="text1"/>
          <w:sz w:val="24"/>
          <w:szCs w:val="24"/>
        </w:rPr>
      </w:pPr>
    </w:p>
    <w:p w14:paraId="61AA21B9" w14:textId="77777777" w:rsidR="00E323ED" w:rsidRDefault="00E323ED" w:rsidP="008B64DF">
      <w:pPr>
        <w:jc w:val="both"/>
        <w:rPr>
          <w:rFonts w:ascii="Times New Roman" w:eastAsia="Times New Roman" w:hAnsi="Times New Roman" w:cs="Times New Roman"/>
          <w:bCs/>
          <w:color w:val="000000" w:themeColor="text1"/>
          <w:sz w:val="24"/>
          <w:szCs w:val="24"/>
        </w:rPr>
      </w:pPr>
    </w:p>
    <w:p w14:paraId="011EF8FC" w14:textId="5B089261" w:rsidR="00FD36B7" w:rsidRDefault="00B204E0" w:rsidP="008B64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r w:rsidR="009F61E3">
        <w:rPr>
          <w:rFonts w:ascii="Times New Roman" w:eastAsia="Times New Roman" w:hAnsi="Times New Roman" w:cs="Times New Roman"/>
          <w:bCs/>
          <w:color w:val="000000" w:themeColor="text1"/>
          <w:sz w:val="24"/>
          <w:szCs w:val="24"/>
        </w:rPr>
        <w:t xml:space="preserve">- </w:t>
      </w:r>
    </w:p>
    <w:p w14:paraId="1A4E74CE" w14:textId="2560796C" w:rsidR="00043E26" w:rsidRPr="00FD36B7" w:rsidRDefault="00B204E0" w:rsidP="008B64DF">
      <w:pPr>
        <w:jc w:val="both"/>
        <w:rPr>
          <w:noProof/>
        </w:rPr>
      </w:pPr>
      <w:r w:rsidRPr="00B204E0">
        <w:rPr>
          <w:noProof/>
        </w:rPr>
        <w:t xml:space="preserve"> </w:t>
      </w:r>
      <w:r w:rsidR="00FD36B7">
        <w:rPr>
          <w:noProof/>
        </w:rPr>
        <w:drawing>
          <wp:inline distT="0" distB="0" distL="0" distR="0" wp14:anchorId="1AD4466F" wp14:editId="5A629971">
            <wp:extent cx="5943600" cy="1798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9832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043E26">
        <w:rPr>
          <w:rFonts w:ascii="Times New Roman" w:eastAsia="Times New Roman" w:hAnsi="Times New Roman" w:cs="Times New Roman"/>
          <w:bCs/>
          <w:color w:val="000000" w:themeColor="text1"/>
          <w:sz w:val="24"/>
          <w:szCs w:val="24"/>
        </w:rPr>
        <w:br w:type="page"/>
      </w:r>
    </w:p>
    <w:p w14:paraId="57FAD5D9" w14:textId="77777777" w:rsidR="00F13E43" w:rsidRDefault="00F13E43" w:rsidP="008B64DF">
      <w:pPr>
        <w:jc w:val="both"/>
        <w:rPr>
          <w:rFonts w:ascii="Times New Roman" w:eastAsia="Times New Roman" w:hAnsi="Times New Roman" w:cs="Times New Roman"/>
          <w:bCs/>
          <w:color w:val="000000" w:themeColor="text1"/>
          <w:sz w:val="24"/>
          <w:szCs w:val="24"/>
        </w:rPr>
      </w:pPr>
    </w:p>
    <w:p w14:paraId="3374E800" w14:textId="77777777" w:rsidR="00F13E43" w:rsidRPr="008B64DF" w:rsidRDefault="00F13E43" w:rsidP="008B64DF">
      <w:pPr>
        <w:jc w:val="both"/>
        <w:rPr>
          <w:rFonts w:ascii="Times New Roman" w:eastAsia="Times New Roman" w:hAnsi="Times New Roman" w:cs="Times New Roman"/>
          <w:bCs/>
          <w:color w:val="000000" w:themeColor="text1"/>
          <w:sz w:val="24"/>
          <w:szCs w:val="24"/>
        </w:rPr>
      </w:pPr>
    </w:p>
    <w:p w14:paraId="52547244"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466502">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proofErr w:type="spellStart"/>
      <w:r w:rsidRPr="005A2E99">
        <w:rPr>
          <w:rFonts w:ascii="Courier New" w:eastAsia="Times New Roman" w:hAnsi="Courier New" w:cs="Courier New"/>
          <w:bCs/>
          <w:color w:val="000000" w:themeColor="text1"/>
          <w:sz w:val="24"/>
          <w:szCs w:val="24"/>
        </w:rPr>
        <w:t>toString</w:t>
      </w:r>
      <w:proofErr w:type="spellEnd"/>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and  </w:t>
      </w:r>
      <w:proofErr w:type="spellStart"/>
      <w:r w:rsidRPr="005A2E99">
        <w:rPr>
          <w:rFonts w:ascii="Courier New" w:eastAsia="Times New Roman" w:hAnsi="Courier New" w:cs="Courier New"/>
          <w:bCs/>
          <w:color w:val="000000" w:themeColor="text1"/>
          <w:sz w:val="24"/>
          <w:szCs w:val="24"/>
        </w:rPr>
        <w:t>empSalary</w:t>
      </w:r>
      <w:proofErr w:type="spell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26F507C4" w:rsidR="00660ECD"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2137B3C9" w14:textId="02AE3BCF" w:rsidR="00F13E43" w:rsidRDefault="00F13E43"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713912FE" w14:textId="72FE8BA3" w:rsidR="00F13E43" w:rsidRDefault="00FB2B3A"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9E30C9">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p>
    <w:p w14:paraId="2A3FDD5C" w14:textId="77777777" w:rsidR="00FB2B3A" w:rsidRDefault="00FB2B3A"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3AF53855" w14:textId="1921C79B"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In </w:t>
      </w:r>
      <w:r>
        <w:rPr>
          <w:rFonts w:ascii="Times New Roman" w:eastAsia="Times New Roman" w:hAnsi="Times New Roman" w:cs="Times New Roman"/>
          <w:bCs/>
          <w:color w:val="000000" w:themeColor="text1"/>
          <w:sz w:val="24"/>
          <w:szCs w:val="24"/>
        </w:rPr>
        <w:t>t</w:t>
      </w:r>
      <w:r w:rsidRPr="00FB2B3A">
        <w:rPr>
          <w:rFonts w:ascii="Times New Roman" w:eastAsia="Times New Roman" w:hAnsi="Times New Roman" w:cs="Times New Roman"/>
          <w:bCs/>
          <w:color w:val="000000" w:themeColor="text1"/>
          <w:sz w:val="24"/>
          <w:szCs w:val="24"/>
        </w:rPr>
        <w:t xml:space="preserve">he Employee class is responsible for implementing Where the variables </w:t>
      </w:r>
      <w:proofErr w:type="spellStart"/>
      <w:r w:rsidRPr="00FB2B3A">
        <w:rPr>
          <w:rFonts w:ascii="Times New Roman" w:eastAsia="Times New Roman" w:hAnsi="Times New Roman" w:cs="Times New Roman"/>
          <w:bCs/>
          <w:color w:val="000000" w:themeColor="text1"/>
          <w:sz w:val="24"/>
          <w:szCs w:val="24"/>
        </w:rPr>
        <w:t>empId</w:t>
      </w:r>
      <w:proofErr w:type="spellEnd"/>
      <w:r w:rsidRPr="00FB2B3A">
        <w:rPr>
          <w:rFonts w:ascii="Times New Roman" w:eastAsia="Times New Roman" w:hAnsi="Times New Roman" w:cs="Times New Roman"/>
          <w:bCs/>
          <w:color w:val="000000" w:themeColor="text1"/>
          <w:sz w:val="24"/>
          <w:szCs w:val="24"/>
        </w:rPr>
        <w:t xml:space="preserve">, </w:t>
      </w:r>
      <w:proofErr w:type="spellStart"/>
      <w:r w:rsidRPr="00FB2B3A">
        <w:rPr>
          <w:rFonts w:ascii="Times New Roman" w:eastAsia="Times New Roman" w:hAnsi="Times New Roman" w:cs="Times New Roman"/>
          <w:bCs/>
          <w:color w:val="000000" w:themeColor="text1"/>
          <w:sz w:val="24"/>
          <w:szCs w:val="24"/>
        </w:rPr>
        <w:t>employeeName</w:t>
      </w:r>
      <w:proofErr w:type="spellEnd"/>
      <w:r w:rsidRPr="00FB2B3A">
        <w:rPr>
          <w:rFonts w:ascii="Times New Roman" w:eastAsia="Times New Roman" w:hAnsi="Times New Roman" w:cs="Times New Roman"/>
          <w:bCs/>
          <w:color w:val="000000" w:themeColor="text1"/>
          <w:sz w:val="24"/>
          <w:szCs w:val="24"/>
        </w:rPr>
        <w:t xml:space="preserve">, and </w:t>
      </w:r>
      <w:proofErr w:type="spellStart"/>
      <w:r w:rsidRPr="00FB2B3A">
        <w:rPr>
          <w:rFonts w:ascii="Times New Roman" w:eastAsia="Times New Roman" w:hAnsi="Times New Roman" w:cs="Times New Roman"/>
          <w:bCs/>
          <w:color w:val="000000" w:themeColor="text1"/>
          <w:sz w:val="24"/>
          <w:szCs w:val="24"/>
        </w:rPr>
        <w:t>empSalary</w:t>
      </w:r>
      <w:proofErr w:type="spellEnd"/>
      <w:r w:rsidRPr="00FB2B3A">
        <w:rPr>
          <w:rFonts w:ascii="Times New Roman" w:eastAsia="Times New Roman" w:hAnsi="Times New Roman" w:cs="Times New Roman"/>
          <w:bCs/>
          <w:color w:val="000000" w:themeColor="text1"/>
          <w:sz w:val="24"/>
          <w:szCs w:val="24"/>
        </w:rPr>
        <w:t xml:space="preserve"> are used. The constructors for all the variables were then written, as well as getter and setter methods.</w:t>
      </w:r>
    </w:p>
    <w:p w14:paraId="6C7EDFA8"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The </w:t>
      </w:r>
      <w:proofErr w:type="spellStart"/>
      <w:r w:rsidRPr="00FB2B3A">
        <w:rPr>
          <w:rFonts w:ascii="Times New Roman" w:eastAsia="Times New Roman" w:hAnsi="Times New Roman" w:cs="Times New Roman"/>
          <w:bCs/>
          <w:color w:val="000000" w:themeColor="text1"/>
          <w:sz w:val="24"/>
          <w:szCs w:val="24"/>
        </w:rPr>
        <w:t>toString</w:t>
      </w:r>
      <w:proofErr w:type="spellEnd"/>
      <w:r w:rsidRPr="00FB2B3A">
        <w:rPr>
          <w:rFonts w:ascii="Times New Roman" w:eastAsia="Times New Roman" w:hAnsi="Times New Roman" w:cs="Times New Roman"/>
          <w:bCs/>
          <w:color w:val="000000" w:themeColor="text1"/>
          <w:sz w:val="24"/>
          <w:szCs w:val="24"/>
        </w:rPr>
        <w:t xml:space="preserve"> methods for those variables have been published. The </w:t>
      </w:r>
      <w:proofErr w:type="spellStart"/>
      <w:r w:rsidRPr="00FB2B3A">
        <w:rPr>
          <w:rFonts w:ascii="Times New Roman" w:eastAsia="Times New Roman" w:hAnsi="Times New Roman" w:cs="Times New Roman"/>
          <w:bCs/>
          <w:color w:val="000000" w:themeColor="text1"/>
          <w:sz w:val="24"/>
          <w:szCs w:val="24"/>
        </w:rPr>
        <w:t>compareTo</w:t>
      </w:r>
      <w:proofErr w:type="spellEnd"/>
      <w:r w:rsidRPr="00FB2B3A">
        <w:rPr>
          <w:rFonts w:ascii="Times New Roman" w:eastAsia="Times New Roman" w:hAnsi="Times New Roman" w:cs="Times New Roman"/>
          <w:bCs/>
          <w:color w:val="000000" w:themeColor="text1"/>
          <w:sz w:val="24"/>
          <w:szCs w:val="24"/>
        </w:rPr>
        <w:t xml:space="preserve"> approach was then overridden for natural </w:t>
      </w:r>
      <w:proofErr w:type="spellStart"/>
      <w:r w:rsidRPr="00FB2B3A">
        <w:rPr>
          <w:rFonts w:ascii="Times New Roman" w:eastAsia="Times New Roman" w:hAnsi="Times New Roman" w:cs="Times New Roman"/>
          <w:bCs/>
          <w:color w:val="000000" w:themeColor="text1"/>
          <w:sz w:val="24"/>
          <w:szCs w:val="24"/>
        </w:rPr>
        <w:t>empId</w:t>
      </w:r>
      <w:proofErr w:type="spellEnd"/>
      <w:r w:rsidRPr="00FB2B3A">
        <w:rPr>
          <w:rFonts w:ascii="Times New Roman" w:eastAsia="Times New Roman" w:hAnsi="Times New Roman" w:cs="Times New Roman"/>
          <w:bCs/>
          <w:color w:val="000000" w:themeColor="text1"/>
          <w:sz w:val="24"/>
          <w:szCs w:val="24"/>
        </w:rPr>
        <w:t xml:space="preserve"> ordering.</w:t>
      </w:r>
    </w:p>
    <w:p w14:paraId="5A571482"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The five employee descriptions were added to an array list called employee List in the driver class, which was then printed in order using the print statement. If employee equals the letter ‘s,' the letter ‘s' is printed.</w:t>
      </w:r>
    </w:p>
    <w:p w14:paraId="59BAAF65" w14:textId="77777777" w:rsidR="00FB2B3A" w:rsidRP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Then, using the sorting method, if emp1 salary is less than emp2, it returns -1, if they are equal, it returns 0, and otherwise, it returns +1.</w:t>
      </w:r>
    </w:p>
    <w:p w14:paraId="2C272AE4" w14:textId="516714D2" w:rsidR="00FB2B3A" w:rsidRDefault="00FB2B3A"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FB2B3A">
        <w:rPr>
          <w:rFonts w:ascii="Times New Roman" w:eastAsia="Times New Roman" w:hAnsi="Times New Roman" w:cs="Times New Roman"/>
          <w:bCs/>
          <w:color w:val="000000" w:themeColor="text1"/>
          <w:sz w:val="24"/>
          <w:szCs w:val="24"/>
        </w:rPr>
        <w:t xml:space="preserve">The </w:t>
      </w:r>
      <w:proofErr w:type="spellStart"/>
      <w:r w:rsidRPr="00FB2B3A">
        <w:rPr>
          <w:rFonts w:ascii="Times New Roman" w:eastAsia="Times New Roman" w:hAnsi="Times New Roman" w:cs="Times New Roman"/>
          <w:bCs/>
          <w:color w:val="000000" w:themeColor="text1"/>
          <w:sz w:val="24"/>
          <w:szCs w:val="24"/>
        </w:rPr>
        <w:t>sala</w:t>
      </w:r>
      <w:proofErr w:type="spellEnd"/>
      <w:r w:rsidRPr="00FB2B3A">
        <w:rPr>
          <w:rFonts w:ascii="Times New Roman" w:eastAsia="Times New Roman" w:hAnsi="Times New Roman" w:cs="Times New Roman"/>
          <w:bCs/>
          <w:color w:val="000000" w:themeColor="text1"/>
          <w:sz w:val="24"/>
          <w:szCs w:val="24"/>
        </w:rPr>
        <w:t xml:space="preserve"> is then printed based on the sorting.</w:t>
      </w:r>
    </w:p>
    <w:p w14:paraId="7A9696F3" w14:textId="7E29E03C"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78C56A8" w14:textId="4DE5446C"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6F7EB175" w14:textId="77777777" w:rsidR="009E30C9" w:rsidRDefault="009E30C9" w:rsidP="00FB2B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052859F7" w14:textId="77777777" w:rsidR="00F13E43" w:rsidRPr="00F13E43" w:rsidRDefault="00F13E43" w:rsidP="00F13E43">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F13E43" w14:paraId="7D3AA733" w14:textId="77777777" w:rsidTr="00F13E43">
        <w:tc>
          <w:tcPr>
            <w:tcW w:w="9350" w:type="dxa"/>
          </w:tcPr>
          <w:p w14:paraId="676A49D8"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 xml:space="preserve">  /*</w:t>
            </w:r>
          </w:p>
          <w:p w14:paraId="739FC67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license header, choose License Headers in Project Properties.</w:t>
            </w:r>
          </w:p>
          <w:p w14:paraId="538D0198"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template file, choose Tools | Templates</w:t>
            </w:r>
          </w:p>
          <w:p w14:paraId="6382F98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and open the template in the editor.</w:t>
            </w:r>
          </w:p>
          <w:p w14:paraId="32ACDEE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CEF483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package Question12;</w:t>
            </w:r>
          </w:p>
          <w:p w14:paraId="72B21DB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62B47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356E7E9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AFADE5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@author Rohit Reddy Chandupatla</w:t>
            </w:r>
          </w:p>
          <w:p w14:paraId="352F882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7B86A84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class Employee implements Comparable&lt;Employee&gt; {</w:t>
            </w:r>
          </w:p>
          <w:p w14:paraId="77F214B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int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1D118C6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String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4544B9E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private int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789D261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FCA2EC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Employee(int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xml:space="preserve">, String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xml:space="preserve">, int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 {</w:t>
            </w:r>
          </w:p>
          <w:p w14:paraId="4A71184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this.empId</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6FBC438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this.empName</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2477DB6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this.empSalary</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2527CE6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326788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75E97E9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r w:rsidRPr="009F61E3">
              <w:rPr>
                <w:rFonts w:ascii="Courier New" w:eastAsia="Times New Roman" w:hAnsi="Courier New" w:cs="Courier New"/>
                <w:bCs/>
                <w:color w:val="000000" w:themeColor="text1"/>
                <w:sz w:val="20"/>
                <w:szCs w:val="20"/>
              </w:rPr>
              <w:t>getEmpId</w:t>
            </w:r>
            <w:proofErr w:type="spellEnd"/>
            <w:r w:rsidRPr="009F61E3">
              <w:rPr>
                <w:rFonts w:ascii="Courier New" w:eastAsia="Times New Roman" w:hAnsi="Courier New" w:cs="Courier New"/>
                <w:bCs/>
                <w:color w:val="000000" w:themeColor="text1"/>
                <w:sz w:val="20"/>
                <w:szCs w:val="20"/>
              </w:rPr>
              <w:t>() {</w:t>
            </w:r>
          </w:p>
          <w:p w14:paraId="19AB757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61C6A07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1C06B23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7F0090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r w:rsidRPr="009F61E3">
              <w:rPr>
                <w:rFonts w:ascii="Courier New" w:eastAsia="Times New Roman" w:hAnsi="Courier New" w:cs="Courier New"/>
                <w:bCs/>
                <w:color w:val="000000" w:themeColor="text1"/>
                <w:sz w:val="20"/>
                <w:szCs w:val="20"/>
              </w:rPr>
              <w:t>setEmpId</w:t>
            </w:r>
            <w:proofErr w:type="spellEnd"/>
            <w:r w:rsidRPr="009F61E3">
              <w:rPr>
                <w:rFonts w:ascii="Courier New" w:eastAsia="Times New Roman" w:hAnsi="Courier New" w:cs="Courier New"/>
                <w:bCs/>
                <w:color w:val="000000" w:themeColor="text1"/>
                <w:sz w:val="20"/>
                <w:szCs w:val="20"/>
              </w:rPr>
              <w:t xml:space="preserve">(int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w:t>
            </w:r>
          </w:p>
          <w:p w14:paraId="5E962C1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this.empId</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w:t>
            </w:r>
          </w:p>
          <w:p w14:paraId="4226B8E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28FB55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E2C41B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String </w:t>
            </w:r>
            <w:proofErr w:type="spellStart"/>
            <w:r w:rsidRPr="009F61E3">
              <w:rPr>
                <w:rFonts w:ascii="Courier New" w:eastAsia="Times New Roman" w:hAnsi="Courier New" w:cs="Courier New"/>
                <w:bCs/>
                <w:color w:val="000000" w:themeColor="text1"/>
                <w:sz w:val="20"/>
                <w:szCs w:val="20"/>
              </w:rPr>
              <w:t>getEmpName</w:t>
            </w:r>
            <w:proofErr w:type="spellEnd"/>
            <w:r w:rsidRPr="009F61E3">
              <w:rPr>
                <w:rFonts w:ascii="Courier New" w:eastAsia="Times New Roman" w:hAnsi="Courier New" w:cs="Courier New"/>
                <w:bCs/>
                <w:color w:val="000000" w:themeColor="text1"/>
                <w:sz w:val="20"/>
                <w:szCs w:val="20"/>
              </w:rPr>
              <w:t>() {</w:t>
            </w:r>
          </w:p>
          <w:p w14:paraId="42E0E58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48D2A87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496969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01B9D6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r w:rsidRPr="009F61E3">
              <w:rPr>
                <w:rFonts w:ascii="Courier New" w:eastAsia="Times New Roman" w:hAnsi="Courier New" w:cs="Courier New"/>
                <w:bCs/>
                <w:color w:val="000000" w:themeColor="text1"/>
                <w:sz w:val="20"/>
                <w:szCs w:val="20"/>
              </w:rPr>
              <w:t>setEmpName</w:t>
            </w:r>
            <w:proofErr w:type="spellEnd"/>
            <w:r w:rsidRPr="009F61E3">
              <w:rPr>
                <w:rFonts w:ascii="Courier New" w:eastAsia="Times New Roman" w:hAnsi="Courier New" w:cs="Courier New"/>
                <w:bCs/>
                <w:color w:val="000000" w:themeColor="text1"/>
                <w:sz w:val="20"/>
                <w:szCs w:val="20"/>
              </w:rPr>
              <w:t xml:space="preserve">(String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w:t>
            </w:r>
          </w:p>
          <w:p w14:paraId="2E7373D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this.empName</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w:t>
            </w:r>
          </w:p>
          <w:p w14:paraId="1E306B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2A4901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3E39469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r w:rsidRPr="009F61E3">
              <w:rPr>
                <w:rFonts w:ascii="Courier New" w:eastAsia="Times New Roman" w:hAnsi="Courier New" w:cs="Courier New"/>
                <w:bCs/>
                <w:color w:val="000000" w:themeColor="text1"/>
                <w:sz w:val="20"/>
                <w:szCs w:val="20"/>
              </w:rPr>
              <w:t>getEmpSalary</w:t>
            </w:r>
            <w:proofErr w:type="spellEnd"/>
            <w:r w:rsidRPr="009F61E3">
              <w:rPr>
                <w:rFonts w:ascii="Courier New" w:eastAsia="Times New Roman" w:hAnsi="Courier New" w:cs="Courier New"/>
                <w:bCs/>
                <w:color w:val="000000" w:themeColor="text1"/>
                <w:sz w:val="20"/>
                <w:szCs w:val="20"/>
              </w:rPr>
              <w:t>() {</w:t>
            </w:r>
          </w:p>
          <w:p w14:paraId="365595C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0C5EB58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865C5A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35D069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void </w:t>
            </w:r>
            <w:proofErr w:type="spellStart"/>
            <w:r w:rsidRPr="009F61E3">
              <w:rPr>
                <w:rFonts w:ascii="Courier New" w:eastAsia="Times New Roman" w:hAnsi="Courier New" w:cs="Courier New"/>
                <w:bCs/>
                <w:color w:val="000000" w:themeColor="text1"/>
                <w:sz w:val="20"/>
                <w:szCs w:val="20"/>
              </w:rPr>
              <w:t>setEmpSalary</w:t>
            </w:r>
            <w:proofErr w:type="spellEnd"/>
            <w:r w:rsidRPr="009F61E3">
              <w:rPr>
                <w:rFonts w:ascii="Courier New" w:eastAsia="Times New Roman" w:hAnsi="Courier New" w:cs="Courier New"/>
                <w:bCs/>
                <w:color w:val="000000" w:themeColor="text1"/>
                <w:sz w:val="20"/>
                <w:szCs w:val="20"/>
              </w:rPr>
              <w:t xml:space="preserve">(int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 {</w:t>
            </w:r>
          </w:p>
          <w:p w14:paraId="02D3988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this.empSalary</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0A8FC85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90676A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1802872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@Override</w:t>
            </w:r>
          </w:p>
          <w:p w14:paraId="3406B67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String </w:t>
            </w:r>
            <w:proofErr w:type="spellStart"/>
            <w:r w:rsidRPr="009F61E3">
              <w:rPr>
                <w:rFonts w:ascii="Courier New" w:eastAsia="Times New Roman" w:hAnsi="Courier New" w:cs="Courier New"/>
                <w:bCs/>
                <w:color w:val="000000" w:themeColor="text1"/>
                <w:sz w:val="20"/>
                <w:szCs w:val="20"/>
              </w:rPr>
              <w:t>toString</w:t>
            </w:r>
            <w:proofErr w:type="spellEnd"/>
            <w:r w:rsidRPr="009F61E3">
              <w:rPr>
                <w:rFonts w:ascii="Courier New" w:eastAsia="Times New Roman" w:hAnsi="Courier New" w:cs="Courier New"/>
                <w:bCs/>
                <w:color w:val="000000" w:themeColor="text1"/>
                <w:sz w:val="20"/>
                <w:szCs w:val="20"/>
              </w:rPr>
              <w:t>() {</w:t>
            </w:r>
          </w:p>
          <w:p w14:paraId="00928C8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empId</w:t>
            </w:r>
            <w:proofErr w:type="spellEnd"/>
            <w:r w:rsidRPr="009F61E3">
              <w:rPr>
                <w:rFonts w:ascii="Courier New" w:eastAsia="Times New Roman" w:hAnsi="Courier New" w:cs="Courier New"/>
                <w:bCs/>
                <w:color w:val="000000" w:themeColor="text1"/>
                <w:sz w:val="20"/>
                <w:szCs w:val="20"/>
              </w:rPr>
              <w:t xml:space="preserve"> + " " + </w:t>
            </w:r>
            <w:proofErr w:type="spellStart"/>
            <w:r w:rsidRPr="009F61E3">
              <w:rPr>
                <w:rFonts w:ascii="Courier New" w:eastAsia="Times New Roman" w:hAnsi="Courier New" w:cs="Courier New"/>
                <w:bCs/>
                <w:color w:val="000000" w:themeColor="text1"/>
                <w:sz w:val="20"/>
                <w:szCs w:val="20"/>
              </w:rPr>
              <w:t>empName</w:t>
            </w:r>
            <w:proofErr w:type="spellEnd"/>
            <w:r w:rsidRPr="009F61E3">
              <w:rPr>
                <w:rFonts w:ascii="Courier New" w:eastAsia="Times New Roman" w:hAnsi="Courier New" w:cs="Courier New"/>
                <w:bCs/>
                <w:color w:val="000000" w:themeColor="text1"/>
                <w:sz w:val="20"/>
                <w:szCs w:val="20"/>
              </w:rPr>
              <w:t xml:space="preserve"> + " " + </w:t>
            </w:r>
            <w:proofErr w:type="spellStart"/>
            <w:r w:rsidRPr="009F61E3">
              <w:rPr>
                <w:rFonts w:ascii="Courier New" w:eastAsia="Times New Roman" w:hAnsi="Courier New" w:cs="Courier New"/>
                <w:bCs/>
                <w:color w:val="000000" w:themeColor="text1"/>
                <w:sz w:val="20"/>
                <w:szCs w:val="20"/>
              </w:rPr>
              <w:t>empSalary</w:t>
            </w:r>
            <w:proofErr w:type="spellEnd"/>
            <w:r w:rsidRPr="009F61E3">
              <w:rPr>
                <w:rFonts w:ascii="Courier New" w:eastAsia="Times New Roman" w:hAnsi="Courier New" w:cs="Courier New"/>
                <w:bCs/>
                <w:color w:val="000000" w:themeColor="text1"/>
                <w:sz w:val="20"/>
                <w:szCs w:val="20"/>
              </w:rPr>
              <w:t>;</w:t>
            </w:r>
          </w:p>
          <w:p w14:paraId="11270C9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2219B62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F6D99D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@Override</w:t>
            </w:r>
          </w:p>
          <w:p w14:paraId="3AB4DBD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int </w:t>
            </w:r>
            <w:proofErr w:type="spellStart"/>
            <w:r w:rsidRPr="009F61E3">
              <w:rPr>
                <w:rFonts w:ascii="Courier New" w:eastAsia="Times New Roman" w:hAnsi="Courier New" w:cs="Courier New"/>
                <w:bCs/>
                <w:color w:val="000000" w:themeColor="text1"/>
                <w:sz w:val="20"/>
                <w:szCs w:val="20"/>
              </w:rPr>
              <w:t>compareTo</w:t>
            </w:r>
            <w:proofErr w:type="spellEnd"/>
            <w:r w:rsidRPr="009F61E3">
              <w:rPr>
                <w:rFonts w:ascii="Courier New" w:eastAsia="Times New Roman" w:hAnsi="Courier New" w:cs="Courier New"/>
                <w:bCs/>
                <w:color w:val="000000" w:themeColor="text1"/>
                <w:sz w:val="20"/>
                <w:szCs w:val="20"/>
              </w:rPr>
              <w:t>(Employee o) {</w:t>
            </w:r>
          </w:p>
          <w:p w14:paraId="47627E6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return </w:t>
            </w:r>
            <w:proofErr w:type="spellStart"/>
            <w:r w:rsidRPr="009F61E3">
              <w:rPr>
                <w:rFonts w:ascii="Courier New" w:eastAsia="Times New Roman" w:hAnsi="Courier New" w:cs="Courier New"/>
                <w:bCs/>
                <w:color w:val="000000" w:themeColor="text1"/>
                <w:sz w:val="20"/>
                <w:szCs w:val="20"/>
              </w:rPr>
              <w:t>Integer.compare</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getEmpId</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o.getEmpId</w:t>
            </w:r>
            <w:proofErr w:type="spellEnd"/>
            <w:r w:rsidRPr="009F61E3">
              <w:rPr>
                <w:rFonts w:ascii="Courier New" w:eastAsia="Times New Roman" w:hAnsi="Courier New" w:cs="Courier New"/>
                <w:bCs/>
                <w:color w:val="000000" w:themeColor="text1"/>
                <w:sz w:val="20"/>
                <w:szCs w:val="20"/>
              </w:rPr>
              <w:t>());</w:t>
            </w:r>
          </w:p>
          <w:p w14:paraId="2898113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CD8E5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835110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w:t>
            </w:r>
          </w:p>
          <w:p w14:paraId="37C9B9A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FD28BC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7B48990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license header, choose License Headers in Project Properties.</w:t>
            </w:r>
          </w:p>
          <w:p w14:paraId="2B2345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 change this template file, choose Tools | Templates</w:t>
            </w:r>
          </w:p>
          <w:p w14:paraId="0325CDB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and open the template in the editor.</w:t>
            </w:r>
          </w:p>
          <w:p w14:paraId="5C5201A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51156C0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package Question12;</w:t>
            </w:r>
          </w:p>
          <w:p w14:paraId="3DDD767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r w:rsidRPr="009F61E3">
              <w:rPr>
                <w:rFonts w:ascii="Courier New" w:eastAsia="Times New Roman" w:hAnsi="Courier New" w:cs="Courier New"/>
                <w:bCs/>
                <w:color w:val="000000" w:themeColor="text1"/>
                <w:sz w:val="20"/>
                <w:szCs w:val="20"/>
              </w:rPr>
              <w:t>java.util.ArrayList</w:t>
            </w:r>
            <w:proofErr w:type="spellEnd"/>
            <w:r w:rsidRPr="009F61E3">
              <w:rPr>
                <w:rFonts w:ascii="Courier New" w:eastAsia="Times New Roman" w:hAnsi="Courier New" w:cs="Courier New"/>
                <w:bCs/>
                <w:color w:val="000000" w:themeColor="text1"/>
                <w:sz w:val="20"/>
                <w:szCs w:val="20"/>
              </w:rPr>
              <w:t>;</w:t>
            </w:r>
          </w:p>
          <w:p w14:paraId="7417C3F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r w:rsidRPr="009F61E3">
              <w:rPr>
                <w:rFonts w:ascii="Courier New" w:eastAsia="Times New Roman" w:hAnsi="Courier New" w:cs="Courier New"/>
                <w:bCs/>
                <w:color w:val="000000" w:themeColor="text1"/>
                <w:sz w:val="20"/>
                <w:szCs w:val="20"/>
              </w:rPr>
              <w:t>java.util.Collections</w:t>
            </w:r>
            <w:proofErr w:type="spellEnd"/>
            <w:r w:rsidRPr="009F61E3">
              <w:rPr>
                <w:rFonts w:ascii="Courier New" w:eastAsia="Times New Roman" w:hAnsi="Courier New" w:cs="Courier New"/>
                <w:bCs/>
                <w:color w:val="000000" w:themeColor="text1"/>
                <w:sz w:val="20"/>
                <w:szCs w:val="20"/>
              </w:rPr>
              <w:t>;</w:t>
            </w:r>
          </w:p>
          <w:p w14:paraId="4EC504A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import </w:t>
            </w:r>
            <w:proofErr w:type="spellStart"/>
            <w:r w:rsidRPr="009F61E3">
              <w:rPr>
                <w:rFonts w:ascii="Courier New" w:eastAsia="Times New Roman" w:hAnsi="Courier New" w:cs="Courier New"/>
                <w:bCs/>
                <w:color w:val="000000" w:themeColor="text1"/>
                <w:sz w:val="20"/>
                <w:szCs w:val="20"/>
              </w:rPr>
              <w:t>java.util.Comparator</w:t>
            </w:r>
            <w:proofErr w:type="spellEnd"/>
            <w:r w:rsidRPr="009F61E3">
              <w:rPr>
                <w:rFonts w:ascii="Courier New" w:eastAsia="Times New Roman" w:hAnsi="Courier New" w:cs="Courier New"/>
                <w:bCs/>
                <w:color w:val="000000" w:themeColor="text1"/>
                <w:sz w:val="20"/>
                <w:szCs w:val="20"/>
              </w:rPr>
              <w:t>;</w:t>
            </w:r>
          </w:p>
          <w:p w14:paraId="774FC67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4A7CC61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2FC8A06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3EBE317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@author Rohit Reddy Chandupatla</w:t>
            </w:r>
          </w:p>
          <w:p w14:paraId="217B5B0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145EC32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public class </w:t>
            </w:r>
            <w:proofErr w:type="spellStart"/>
            <w:r w:rsidRPr="009F61E3">
              <w:rPr>
                <w:rFonts w:ascii="Courier New" w:eastAsia="Times New Roman" w:hAnsi="Courier New" w:cs="Courier New"/>
                <w:bCs/>
                <w:color w:val="000000" w:themeColor="text1"/>
                <w:sz w:val="20"/>
                <w:szCs w:val="20"/>
              </w:rPr>
              <w:t>EmployeeDriver</w:t>
            </w:r>
            <w:proofErr w:type="spellEnd"/>
            <w:r w:rsidRPr="009F61E3">
              <w:rPr>
                <w:rFonts w:ascii="Courier New" w:eastAsia="Times New Roman" w:hAnsi="Courier New" w:cs="Courier New"/>
                <w:bCs/>
                <w:color w:val="000000" w:themeColor="text1"/>
                <w:sz w:val="20"/>
                <w:szCs w:val="20"/>
              </w:rPr>
              <w:t xml:space="preserve"> {</w:t>
            </w:r>
          </w:p>
          <w:p w14:paraId="127172D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254F09A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43329CE"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@param </w:t>
            </w:r>
            <w:proofErr w:type="spellStart"/>
            <w:r w:rsidRPr="009F61E3">
              <w:rPr>
                <w:rFonts w:ascii="Courier New" w:eastAsia="Times New Roman" w:hAnsi="Courier New" w:cs="Courier New"/>
                <w:bCs/>
                <w:color w:val="000000" w:themeColor="text1"/>
                <w:sz w:val="20"/>
                <w:szCs w:val="20"/>
              </w:rPr>
              <w:t>args</w:t>
            </w:r>
            <w:proofErr w:type="spellEnd"/>
            <w:r w:rsidRPr="009F61E3">
              <w:rPr>
                <w:rFonts w:ascii="Courier New" w:eastAsia="Times New Roman" w:hAnsi="Courier New" w:cs="Courier New"/>
                <w:bCs/>
                <w:color w:val="000000" w:themeColor="text1"/>
                <w:sz w:val="20"/>
                <w:szCs w:val="20"/>
              </w:rPr>
              <w:t xml:space="preserve"> the command line arguments</w:t>
            </w:r>
          </w:p>
          <w:p w14:paraId="19D7BC9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46BF21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public static void main(String[] </w:t>
            </w:r>
            <w:proofErr w:type="spellStart"/>
            <w:r w:rsidRPr="009F61E3">
              <w:rPr>
                <w:rFonts w:ascii="Courier New" w:eastAsia="Times New Roman" w:hAnsi="Courier New" w:cs="Courier New"/>
                <w:bCs/>
                <w:color w:val="000000" w:themeColor="text1"/>
                <w:sz w:val="20"/>
                <w:szCs w:val="20"/>
              </w:rPr>
              <w:t>args</w:t>
            </w:r>
            <w:proofErr w:type="spellEnd"/>
            <w:r w:rsidRPr="009F61E3">
              <w:rPr>
                <w:rFonts w:ascii="Courier New" w:eastAsia="Times New Roman" w:hAnsi="Courier New" w:cs="Courier New"/>
                <w:bCs/>
                <w:color w:val="000000" w:themeColor="text1"/>
                <w:sz w:val="20"/>
                <w:szCs w:val="20"/>
              </w:rPr>
              <w:t>) {</w:t>
            </w:r>
          </w:p>
          <w:p w14:paraId="3C33E78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 TODO code application logic here</w:t>
            </w:r>
          </w:p>
          <w:p w14:paraId="2E46DBB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&lt;Employee&gt;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 new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w:t>
            </w:r>
          </w:p>
          <w:p w14:paraId="6F68175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753EA8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(new Employee(9, "Bob", 3000));</w:t>
            </w:r>
          </w:p>
          <w:p w14:paraId="3958FE0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(new Employee(1, "Apple", 10000));</w:t>
            </w:r>
          </w:p>
          <w:p w14:paraId="261558B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(new Employee(3, "Dog", 1000));</w:t>
            </w:r>
          </w:p>
          <w:p w14:paraId="1BF90A9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(new Employee(20, "Ash", 5000000));</w:t>
            </w:r>
          </w:p>
          <w:p w14:paraId="3C193AB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arrayList.add</w:t>
            </w:r>
            <w:proofErr w:type="spellEnd"/>
            <w:r w:rsidRPr="009F61E3">
              <w:rPr>
                <w:rFonts w:ascii="Courier New" w:eastAsia="Times New Roman" w:hAnsi="Courier New" w:cs="Courier New"/>
                <w:bCs/>
                <w:color w:val="000000" w:themeColor="text1"/>
                <w:sz w:val="20"/>
                <w:szCs w:val="20"/>
              </w:rPr>
              <w:t>(new Employee(6, "Brad", 500));</w:t>
            </w:r>
          </w:p>
          <w:p w14:paraId="2EED9CB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CA1574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("By Rohit Reddy Chandupatla");</w:t>
            </w:r>
          </w:p>
          <w:p w14:paraId="049EB10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("---------Original---------");</w:t>
            </w:r>
          </w:p>
          <w:p w14:paraId="56FA898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647BB38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
          <w:p w14:paraId="78A3ED14"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43CB15B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610C2A33"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w:t>
            </w:r>
          </w:p>
          <w:p w14:paraId="2ABBCCE2"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("\n-------Natural Order-------");</w:t>
            </w:r>
          </w:p>
          <w:p w14:paraId="01AFB23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4C55106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
          <w:p w14:paraId="7663BF4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BAEC31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2A7E31C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Comparator&lt;Employee&gt; </w:t>
            </w:r>
            <w:proofErr w:type="spellStart"/>
            <w:r w:rsidRPr="009F61E3">
              <w:rPr>
                <w:rFonts w:ascii="Courier New" w:eastAsia="Times New Roman" w:hAnsi="Courier New" w:cs="Courier New"/>
                <w:bCs/>
                <w:color w:val="000000" w:themeColor="text1"/>
                <w:sz w:val="20"/>
                <w:szCs w:val="20"/>
              </w:rPr>
              <w:t>bySalary</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Comparator.comparing</w:t>
            </w:r>
            <w:proofErr w:type="spellEnd"/>
            <w:r w:rsidRPr="009F61E3">
              <w:rPr>
                <w:rFonts w:ascii="Courier New" w:eastAsia="Times New Roman" w:hAnsi="Courier New" w:cs="Courier New"/>
                <w:bCs/>
                <w:color w:val="000000" w:themeColor="text1"/>
                <w:sz w:val="20"/>
                <w:szCs w:val="20"/>
              </w:rPr>
              <w:t>(Employee::</w:t>
            </w:r>
            <w:proofErr w:type="spellStart"/>
            <w:r w:rsidRPr="009F61E3">
              <w:rPr>
                <w:rFonts w:ascii="Courier New" w:eastAsia="Times New Roman" w:hAnsi="Courier New" w:cs="Courier New"/>
                <w:bCs/>
                <w:color w:val="000000" w:themeColor="text1"/>
                <w:sz w:val="20"/>
                <w:szCs w:val="20"/>
              </w:rPr>
              <w:t>getEmpSalary</w:t>
            </w:r>
            <w:proofErr w:type="spellEnd"/>
            <w:r w:rsidRPr="009F61E3">
              <w:rPr>
                <w:rFonts w:ascii="Courier New" w:eastAsia="Times New Roman" w:hAnsi="Courier New" w:cs="Courier New"/>
                <w:bCs/>
                <w:color w:val="000000" w:themeColor="text1"/>
                <w:sz w:val="20"/>
                <w:szCs w:val="20"/>
              </w:rPr>
              <w:t>);</w:t>
            </w:r>
          </w:p>
          <w:p w14:paraId="4648679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bySalary</w:t>
            </w:r>
            <w:proofErr w:type="spellEnd"/>
            <w:r w:rsidRPr="009F61E3">
              <w:rPr>
                <w:rFonts w:ascii="Courier New" w:eastAsia="Times New Roman" w:hAnsi="Courier New" w:cs="Courier New"/>
                <w:bCs/>
                <w:color w:val="000000" w:themeColor="text1"/>
                <w:sz w:val="20"/>
                <w:szCs w:val="20"/>
              </w:rPr>
              <w:t>);</w:t>
            </w:r>
          </w:p>
          <w:p w14:paraId="62BB3D49"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("\n-------By Salary-------");</w:t>
            </w:r>
          </w:p>
          <w:p w14:paraId="442AF827"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3F7ED9D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
          <w:p w14:paraId="0077051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710BE95F"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p w14:paraId="7104D86C"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Comparator&lt;Employee&gt; </w:t>
            </w:r>
            <w:proofErr w:type="spellStart"/>
            <w:r w:rsidRPr="009F61E3">
              <w:rPr>
                <w:rFonts w:ascii="Courier New" w:eastAsia="Times New Roman" w:hAnsi="Courier New" w:cs="Courier New"/>
                <w:bCs/>
                <w:color w:val="000000" w:themeColor="text1"/>
                <w:sz w:val="20"/>
                <w:szCs w:val="20"/>
              </w:rPr>
              <w:t>byName</w:t>
            </w:r>
            <w:proofErr w:type="spellEnd"/>
            <w:r w:rsidRPr="009F61E3">
              <w:rPr>
                <w:rFonts w:ascii="Courier New" w:eastAsia="Times New Roman" w:hAnsi="Courier New" w:cs="Courier New"/>
                <w:bCs/>
                <w:color w:val="000000" w:themeColor="text1"/>
                <w:sz w:val="20"/>
                <w:szCs w:val="20"/>
              </w:rPr>
              <w:t xml:space="preserve"> = </w:t>
            </w:r>
            <w:proofErr w:type="spellStart"/>
            <w:r w:rsidRPr="009F61E3">
              <w:rPr>
                <w:rFonts w:ascii="Courier New" w:eastAsia="Times New Roman" w:hAnsi="Courier New" w:cs="Courier New"/>
                <w:bCs/>
                <w:color w:val="000000" w:themeColor="text1"/>
                <w:sz w:val="20"/>
                <w:szCs w:val="20"/>
              </w:rPr>
              <w:t>Comparator.comparing</w:t>
            </w:r>
            <w:proofErr w:type="spellEnd"/>
            <w:r w:rsidRPr="009F61E3">
              <w:rPr>
                <w:rFonts w:ascii="Courier New" w:eastAsia="Times New Roman" w:hAnsi="Courier New" w:cs="Courier New"/>
                <w:bCs/>
                <w:color w:val="000000" w:themeColor="text1"/>
                <w:sz w:val="20"/>
                <w:szCs w:val="20"/>
              </w:rPr>
              <w:t>(Employee::</w:t>
            </w:r>
            <w:proofErr w:type="spellStart"/>
            <w:r w:rsidRPr="009F61E3">
              <w:rPr>
                <w:rFonts w:ascii="Courier New" w:eastAsia="Times New Roman" w:hAnsi="Courier New" w:cs="Courier New"/>
                <w:bCs/>
                <w:color w:val="000000" w:themeColor="text1"/>
                <w:sz w:val="20"/>
                <w:szCs w:val="20"/>
              </w:rPr>
              <w:t>getEmpName</w:t>
            </w:r>
            <w:proofErr w:type="spellEnd"/>
            <w:r w:rsidRPr="009F61E3">
              <w:rPr>
                <w:rFonts w:ascii="Courier New" w:eastAsia="Times New Roman" w:hAnsi="Courier New" w:cs="Courier New"/>
                <w:bCs/>
                <w:color w:val="000000" w:themeColor="text1"/>
                <w:sz w:val="20"/>
                <w:szCs w:val="20"/>
              </w:rPr>
              <w:t>);</w:t>
            </w:r>
          </w:p>
          <w:p w14:paraId="61EF96CD"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Collections.sort</w:t>
            </w:r>
            <w:proofErr w:type="spellEnd"/>
            <w:r w:rsidRPr="009F61E3">
              <w:rPr>
                <w:rFonts w:ascii="Courier New" w:eastAsia="Times New Roman" w:hAnsi="Courier New" w:cs="Courier New"/>
                <w:bCs/>
                <w:color w:val="000000" w:themeColor="text1"/>
                <w:sz w:val="20"/>
                <w:szCs w:val="20"/>
              </w:rPr>
              <w:t>(</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byName</w:t>
            </w:r>
            <w:proofErr w:type="spellEnd"/>
            <w:r w:rsidRPr="009F61E3">
              <w:rPr>
                <w:rFonts w:ascii="Courier New" w:eastAsia="Times New Roman" w:hAnsi="Courier New" w:cs="Courier New"/>
                <w:bCs/>
                <w:color w:val="000000" w:themeColor="text1"/>
                <w:sz w:val="20"/>
                <w:szCs w:val="20"/>
              </w:rPr>
              <w:t>);</w:t>
            </w:r>
          </w:p>
          <w:p w14:paraId="3F79222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("\n-------By Name-------");</w:t>
            </w:r>
          </w:p>
          <w:p w14:paraId="251FBFF5"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for (Employee </w:t>
            </w:r>
            <w:proofErr w:type="spellStart"/>
            <w:r w:rsidRPr="009F61E3">
              <w:rPr>
                <w:rFonts w:ascii="Courier New" w:eastAsia="Times New Roman" w:hAnsi="Courier New" w:cs="Courier New"/>
                <w:bCs/>
                <w:color w:val="000000" w:themeColor="text1"/>
                <w:sz w:val="20"/>
                <w:szCs w:val="20"/>
              </w:rPr>
              <w:t>employee</w:t>
            </w:r>
            <w:proofErr w:type="spellEnd"/>
            <w:r w:rsidRPr="009F61E3">
              <w:rPr>
                <w:rFonts w:ascii="Courier New" w:eastAsia="Times New Roman" w:hAnsi="Courier New" w:cs="Courier New"/>
                <w:bCs/>
                <w:color w:val="000000" w:themeColor="text1"/>
                <w:sz w:val="20"/>
                <w:szCs w:val="20"/>
              </w:rPr>
              <w:t xml:space="preserve">: </w:t>
            </w:r>
            <w:proofErr w:type="spellStart"/>
            <w:r w:rsidRPr="009F61E3">
              <w:rPr>
                <w:rFonts w:ascii="Courier New" w:eastAsia="Times New Roman" w:hAnsi="Courier New" w:cs="Courier New"/>
                <w:bCs/>
                <w:color w:val="000000" w:themeColor="text1"/>
                <w:sz w:val="20"/>
                <w:szCs w:val="20"/>
              </w:rPr>
              <w:t>arrayList</w:t>
            </w:r>
            <w:proofErr w:type="spellEnd"/>
            <w:r w:rsidRPr="009F61E3">
              <w:rPr>
                <w:rFonts w:ascii="Courier New" w:eastAsia="Times New Roman" w:hAnsi="Courier New" w:cs="Courier New"/>
                <w:bCs/>
                <w:color w:val="000000" w:themeColor="text1"/>
                <w:sz w:val="20"/>
                <w:szCs w:val="20"/>
              </w:rPr>
              <w:t>) {</w:t>
            </w:r>
          </w:p>
          <w:p w14:paraId="4E13DDAA"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lastRenderedPageBreak/>
              <w:t xml:space="preserve">            </w:t>
            </w:r>
            <w:proofErr w:type="spellStart"/>
            <w:r w:rsidRPr="009F61E3">
              <w:rPr>
                <w:rFonts w:ascii="Courier New" w:eastAsia="Times New Roman" w:hAnsi="Courier New" w:cs="Courier New"/>
                <w:bCs/>
                <w:color w:val="000000" w:themeColor="text1"/>
                <w:sz w:val="20"/>
                <w:szCs w:val="20"/>
              </w:rPr>
              <w:t>System.out.println</w:t>
            </w:r>
            <w:proofErr w:type="spellEnd"/>
            <w:r w:rsidRPr="009F61E3">
              <w:rPr>
                <w:rFonts w:ascii="Courier New" w:eastAsia="Times New Roman" w:hAnsi="Courier New" w:cs="Courier New"/>
                <w:bCs/>
                <w:color w:val="000000" w:themeColor="text1"/>
                <w:sz w:val="20"/>
                <w:szCs w:val="20"/>
              </w:rPr>
              <w:t>(employee);</w:t>
            </w:r>
          </w:p>
          <w:p w14:paraId="6B2B9D6B"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034309D6"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3DDD02E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2C424B1"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 xml:space="preserve">    }</w:t>
            </w:r>
          </w:p>
          <w:p w14:paraId="68C4B8B0" w14:textId="77777777"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r w:rsidRPr="009F61E3">
              <w:rPr>
                <w:rFonts w:ascii="Courier New" w:eastAsia="Times New Roman" w:hAnsi="Courier New" w:cs="Courier New"/>
                <w:bCs/>
                <w:color w:val="000000" w:themeColor="text1"/>
                <w:sz w:val="20"/>
                <w:szCs w:val="20"/>
              </w:rPr>
              <w:t>}</w:t>
            </w:r>
          </w:p>
          <w:p w14:paraId="78C01D8D" w14:textId="07DDF320" w:rsidR="00F13E43" w:rsidRPr="009F61E3" w:rsidRDefault="00F13E43" w:rsidP="00F13E43">
            <w:pPr>
              <w:autoSpaceDE w:val="0"/>
              <w:autoSpaceDN w:val="0"/>
              <w:adjustRightInd w:val="0"/>
              <w:jc w:val="both"/>
              <w:rPr>
                <w:rFonts w:ascii="Courier New" w:eastAsia="Times New Roman" w:hAnsi="Courier New" w:cs="Courier New"/>
                <w:bCs/>
                <w:color w:val="000000" w:themeColor="text1"/>
                <w:sz w:val="20"/>
                <w:szCs w:val="20"/>
              </w:rPr>
            </w:pPr>
          </w:p>
        </w:tc>
      </w:tr>
    </w:tbl>
    <w:p w14:paraId="101D35AB" w14:textId="4BA0A5AE"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6D00E5C4" w14:textId="567B7D13"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5A7A18E5" w14:textId="1919DE9D"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1D78EAD1" w14:textId="77777777" w:rsidR="009E30C9" w:rsidRDefault="009E30C9" w:rsidP="00660ECD">
      <w:pPr>
        <w:autoSpaceDE w:val="0"/>
        <w:autoSpaceDN w:val="0"/>
        <w:adjustRightInd w:val="0"/>
        <w:spacing w:after="0" w:line="240" w:lineRule="auto"/>
        <w:ind w:left="1080"/>
        <w:jc w:val="both"/>
        <w:rPr>
          <w:noProof/>
        </w:rPr>
      </w:pPr>
    </w:p>
    <w:p w14:paraId="107DE336" w14:textId="42D5156A" w:rsidR="00F13E43" w:rsidRDefault="00F13E43" w:rsidP="00660ECD">
      <w:pPr>
        <w:autoSpaceDE w:val="0"/>
        <w:autoSpaceDN w:val="0"/>
        <w:adjustRightInd w:val="0"/>
        <w:spacing w:after="0" w:line="240" w:lineRule="auto"/>
        <w:ind w:left="1080"/>
        <w:jc w:val="both"/>
        <w:rPr>
          <w:rFonts w:ascii="TimesLTStd-Roman" w:hAnsi="TimesLTStd-Roman" w:cs="TimesLTStd-Roman"/>
          <w:color w:val="000000"/>
          <w:sz w:val="20"/>
          <w:szCs w:val="20"/>
        </w:rPr>
      </w:pPr>
      <w:r>
        <w:rPr>
          <w:noProof/>
        </w:rPr>
        <w:lastRenderedPageBreak/>
        <w:drawing>
          <wp:inline distT="0" distB="0" distL="0" distR="0" wp14:anchorId="36AC7DC2" wp14:editId="12613DCB">
            <wp:extent cx="5648325" cy="782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8325" cy="7820025"/>
                    </a:xfrm>
                    <a:prstGeom prst="rect">
                      <a:avLst/>
                    </a:prstGeom>
                  </pic:spPr>
                </pic:pic>
              </a:graphicData>
            </a:graphic>
          </wp:inline>
        </w:drawing>
      </w:r>
    </w:p>
    <w:p w14:paraId="03A353E9" w14:textId="2BD6C14D" w:rsidR="009E30C9" w:rsidRDefault="009E30C9"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19A5E27A" w14:textId="0BEE3066" w:rsidR="009E30C9" w:rsidRDefault="009E30C9" w:rsidP="00660ECD">
      <w:pPr>
        <w:autoSpaceDE w:val="0"/>
        <w:autoSpaceDN w:val="0"/>
        <w:adjustRightInd w:val="0"/>
        <w:spacing w:after="0" w:line="240" w:lineRule="auto"/>
        <w:ind w:left="1080"/>
        <w:jc w:val="both"/>
        <w:rPr>
          <w:rFonts w:ascii="TimesLTStd-Roman" w:hAnsi="TimesLTStd-Roman" w:cs="TimesLTStd-Roman"/>
          <w:color w:val="000000"/>
          <w:sz w:val="20"/>
          <w:szCs w:val="20"/>
        </w:rPr>
      </w:pPr>
    </w:p>
    <w:p w14:paraId="65F3278E" w14:textId="77777777" w:rsidR="00250C29" w:rsidRDefault="00F577E4" w:rsidP="00F577E4">
      <w:pPr>
        <w:autoSpaceDE w:val="0"/>
        <w:autoSpaceDN w:val="0"/>
        <w:adjustRightInd w:val="0"/>
        <w:spacing w:after="0" w:line="240" w:lineRule="auto"/>
        <w:ind w:left="1440"/>
        <w:rPr>
          <w:rFonts w:ascii="Times New Roman" w:hAnsi="Times New Roman" w:cs="Times New Roman"/>
          <w:color w:val="000000"/>
          <w:sz w:val="24"/>
          <w:szCs w:val="24"/>
        </w:rPr>
      </w:pPr>
      <w:r w:rsidRPr="00C506CB">
        <w:rPr>
          <w:rFonts w:ascii="Times New Roman" w:hAnsi="Times New Roman" w:cs="Times New Roman"/>
          <w:color w:val="000000"/>
          <w:sz w:val="24"/>
          <w:szCs w:val="24"/>
        </w:rPr>
        <w:lastRenderedPageBreak/>
        <w:t>Link to Git Hub Repo :-</w:t>
      </w:r>
      <w:r w:rsidR="00250C29">
        <w:rPr>
          <w:rFonts w:ascii="Times New Roman" w:hAnsi="Times New Roman" w:cs="Times New Roman"/>
          <w:color w:val="000000"/>
          <w:sz w:val="24"/>
          <w:szCs w:val="24"/>
        </w:rPr>
        <w:t xml:space="preserve"> </w:t>
      </w:r>
    </w:p>
    <w:p w14:paraId="47AB9E6F" w14:textId="7F1D381D" w:rsidR="00250C29" w:rsidRDefault="00250C29" w:rsidP="00F577E4">
      <w:pPr>
        <w:autoSpaceDE w:val="0"/>
        <w:autoSpaceDN w:val="0"/>
        <w:adjustRightInd w:val="0"/>
        <w:spacing w:after="0" w:line="240" w:lineRule="auto"/>
        <w:ind w:left="1440"/>
        <w:rPr>
          <w:rFonts w:ascii="Times New Roman" w:hAnsi="Times New Roman" w:cs="Times New Roman"/>
          <w:color w:val="000000"/>
          <w:sz w:val="24"/>
          <w:szCs w:val="24"/>
        </w:rPr>
      </w:pPr>
    </w:p>
    <w:p w14:paraId="1EFE9B16" w14:textId="4BA7609C" w:rsidR="00250C29" w:rsidRDefault="00250C29" w:rsidP="00F577E4">
      <w:pPr>
        <w:autoSpaceDE w:val="0"/>
        <w:autoSpaceDN w:val="0"/>
        <w:adjustRightInd w:val="0"/>
        <w:spacing w:after="0" w:line="240" w:lineRule="auto"/>
        <w:ind w:left="1440"/>
      </w:pPr>
      <w:hyperlink r:id="rId33" w:history="1">
        <w:r w:rsidRPr="00E9335E">
          <w:rPr>
            <w:rStyle w:val="Hyperlink"/>
          </w:rPr>
          <w:t>https://github.com/Rohitreddz/Chandupatla_Spring2021FinalExam</w:t>
        </w:r>
      </w:hyperlink>
    </w:p>
    <w:p w14:paraId="083686C2" w14:textId="77777777" w:rsidR="00250C29" w:rsidRDefault="00250C29" w:rsidP="00F577E4">
      <w:pPr>
        <w:autoSpaceDE w:val="0"/>
        <w:autoSpaceDN w:val="0"/>
        <w:adjustRightInd w:val="0"/>
        <w:spacing w:after="0" w:line="240" w:lineRule="auto"/>
        <w:ind w:left="1440"/>
      </w:pPr>
    </w:p>
    <w:p w14:paraId="0CF71CEC" w14:textId="77777777" w:rsidR="00250C29" w:rsidRPr="00250C29" w:rsidRDefault="00250C29" w:rsidP="00F577E4">
      <w:pPr>
        <w:autoSpaceDE w:val="0"/>
        <w:autoSpaceDN w:val="0"/>
        <w:adjustRightInd w:val="0"/>
        <w:spacing w:after="0" w:line="240" w:lineRule="auto"/>
        <w:ind w:left="1440"/>
      </w:pPr>
    </w:p>
    <w:p w14:paraId="4BC376DF" w14:textId="7ACE4C11" w:rsidR="009E30C9" w:rsidRPr="00C506CB" w:rsidRDefault="009E30C9" w:rsidP="00F577E4">
      <w:pPr>
        <w:autoSpaceDE w:val="0"/>
        <w:autoSpaceDN w:val="0"/>
        <w:adjustRightInd w:val="0"/>
        <w:spacing w:after="0" w:line="240" w:lineRule="auto"/>
        <w:ind w:left="1440"/>
        <w:rPr>
          <w:rFonts w:ascii="Times New Roman" w:hAnsi="Times New Roman" w:cs="Times New Roman"/>
          <w:color w:val="000000"/>
          <w:sz w:val="24"/>
          <w:szCs w:val="24"/>
        </w:rPr>
      </w:pPr>
    </w:p>
    <w:sectPr w:rsidR="009E30C9" w:rsidRPr="00C5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6D6E"/>
    <w:multiLevelType w:val="hybridMultilevel"/>
    <w:tmpl w:val="048A7538"/>
    <w:lvl w:ilvl="0" w:tplc="2E84EF96">
      <w:start w:val="1"/>
      <w:numFmt w:val="lowerLetter"/>
      <w:lvlText w:val="%1."/>
      <w:lvlJc w:val="left"/>
      <w:pPr>
        <w:ind w:left="133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B6B74"/>
    <w:multiLevelType w:val="multilevel"/>
    <w:tmpl w:val="434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6"/>
  </w:num>
  <w:num w:numId="3">
    <w:abstractNumId w:val="8"/>
  </w:num>
  <w:num w:numId="4">
    <w:abstractNumId w:val="9"/>
  </w:num>
  <w:num w:numId="5">
    <w:abstractNumId w:val="3"/>
  </w:num>
  <w:num w:numId="6">
    <w:abstractNumId w:val="4"/>
  </w:num>
  <w:num w:numId="7">
    <w:abstractNumId w:val="5"/>
  </w:num>
  <w:num w:numId="8">
    <w:abstractNumId w:val="7"/>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dupatla,Rohit Reddy">
    <w15:presenceInfo w15:providerId="AD" w15:userId="S::S542423@nwmissouri.edu::baad0257-514f-4ad3-83c7-1d5bc4e7e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43E26"/>
    <w:rsid w:val="00050497"/>
    <w:rsid w:val="00093DB7"/>
    <w:rsid w:val="00094E3B"/>
    <w:rsid w:val="00097A6B"/>
    <w:rsid w:val="000A63F3"/>
    <w:rsid w:val="000C4844"/>
    <w:rsid w:val="000D48CB"/>
    <w:rsid w:val="00106E49"/>
    <w:rsid w:val="00106E75"/>
    <w:rsid w:val="00116A42"/>
    <w:rsid w:val="00136DFF"/>
    <w:rsid w:val="00143878"/>
    <w:rsid w:val="00145E20"/>
    <w:rsid w:val="0016229D"/>
    <w:rsid w:val="001704AC"/>
    <w:rsid w:val="00170DF8"/>
    <w:rsid w:val="00172C65"/>
    <w:rsid w:val="00187E8F"/>
    <w:rsid w:val="001903E8"/>
    <w:rsid w:val="001A6F7E"/>
    <w:rsid w:val="001C0A1D"/>
    <w:rsid w:val="001C5B1A"/>
    <w:rsid w:val="001E0149"/>
    <w:rsid w:val="00232969"/>
    <w:rsid w:val="00232D32"/>
    <w:rsid w:val="00250C29"/>
    <w:rsid w:val="002555EA"/>
    <w:rsid w:val="002672A5"/>
    <w:rsid w:val="002814FA"/>
    <w:rsid w:val="002957F5"/>
    <w:rsid w:val="002C1CF4"/>
    <w:rsid w:val="002D7381"/>
    <w:rsid w:val="002D7A17"/>
    <w:rsid w:val="002E5748"/>
    <w:rsid w:val="00315196"/>
    <w:rsid w:val="0031739B"/>
    <w:rsid w:val="003245E2"/>
    <w:rsid w:val="00347C3B"/>
    <w:rsid w:val="00352666"/>
    <w:rsid w:val="00363117"/>
    <w:rsid w:val="003650FA"/>
    <w:rsid w:val="00366F05"/>
    <w:rsid w:val="00372E43"/>
    <w:rsid w:val="00393668"/>
    <w:rsid w:val="00396639"/>
    <w:rsid w:val="003D307B"/>
    <w:rsid w:val="003D3D9C"/>
    <w:rsid w:val="003D7B13"/>
    <w:rsid w:val="003E425E"/>
    <w:rsid w:val="00410A47"/>
    <w:rsid w:val="00421E45"/>
    <w:rsid w:val="00456567"/>
    <w:rsid w:val="00466502"/>
    <w:rsid w:val="00473A98"/>
    <w:rsid w:val="0047591E"/>
    <w:rsid w:val="004A057B"/>
    <w:rsid w:val="004C00D7"/>
    <w:rsid w:val="004D2E0A"/>
    <w:rsid w:val="004D7C7B"/>
    <w:rsid w:val="004E5C56"/>
    <w:rsid w:val="005002AD"/>
    <w:rsid w:val="00500BE1"/>
    <w:rsid w:val="005332AB"/>
    <w:rsid w:val="00550BB5"/>
    <w:rsid w:val="0055609C"/>
    <w:rsid w:val="00567A40"/>
    <w:rsid w:val="005A2E99"/>
    <w:rsid w:val="005B4CD2"/>
    <w:rsid w:val="005B7F58"/>
    <w:rsid w:val="005F517F"/>
    <w:rsid w:val="00612C11"/>
    <w:rsid w:val="00622347"/>
    <w:rsid w:val="00631329"/>
    <w:rsid w:val="00644F87"/>
    <w:rsid w:val="00660EBF"/>
    <w:rsid w:val="00660ECD"/>
    <w:rsid w:val="0068020D"/>
    <w:rsid w:val="00691910"/>
    <w:rsid w:val="006A0180"/>
    <w:rsid w:val="006B2BE4"/>
    <w:rsid w:val="006C51AA"/>
    <w:rsid w:val="006E7B44"/>
    <w:rsid w:val="006F7287"/>
    <w:rsid w:val="00700E88"/>
    <w:rsid w:val="007062B4"/>
    <w:rsid w:val="007119A5"/>
    <w:rsid w:val="00722EFD"/>
    <w:rsid w:val="00727083"/>
    <w:rsid w:val="00741A21"/>
    <w:rsid w:val="007459A9"/>
    <w:rsid w:val="00776377"/>
    <w:rsid w:val="007A2172"/>
    <w:rsid w:val="007A23E8"/>
    <w:rsid w:val="007D05F2"/>
    <w:rsid w:val="007E18F4"/>
    <w:rsid w:val="007E608B"/>
    <w:rsid w:val="00802B0A"/>
    <w:rsid w:val="00804E93"/>
    <w:rsid w:val="00811870"/>
    <w:rsid w:val="008242DD"/>
    <w:rsid w:val="0087515E"/>
    <w:rsid w:val="008A7C89"/>
    <w:rsid w:val="008B55DF"/>
    <w:rsid w:val="008B64DF"/>
    <w:rsid w:val="008D69C5"/>
    <w:rsid w:val="008E476F"/>
    <w:rsid w:val="0092239E"/>
    <w:rsid w:val="009304CF"/>
    <w:rsid w:val="00952199"/>
    <w:rsid w:val="0097209D"/>
    <w:rsid w:val="009E30C9"/>
    <w:rsid w:val="009F61E3"/>
    <w:rsid w:val="00A0120F"/>
    <w:rsid w:val="00A078C2"/>
    <w:rsid w:val="00A23747"/>
    <w:rsid w:val="00A45CFC"/>
    <w:rsid w:val="00A62A29"/>
    <w:rsid w:val="00A6627B"/>
    <w:rsid w:val="00A74949"/>
    <w:rsid w:val="00A810F6"/>
    <w:rsid w:val="00AA504F"/>
    <w:rsid w:val="00AB6EC6"/>
    <w:rsid w:val="00AC2293"/>
    <w:rsid w:val="00AC7EDA"/>
    <w:rsid w:val="00AE351A"/>
    <w:rsid w:val="00B06C22"/>
    <w:rsid w:val="00B101E3"/>
    <w:rsid w:val="00B204E0"/>
    <w:rsid w:val="00B20511"/>
    <w:rsid w:val="00B27A3A"/>
    <w:rsid w:val="00B50B2E"/>
    <w:rsid w:val="00B5109B"/>
    <w:rsid w:val="00B767F2"/>
    <w:rsid w:val="00B772D6"/>
    <w:rsid w:val="00B80477"/>
    <w:rsid w:val="00B84A4A"/>
    <w:rsid w:val="00BA7669"/>
    <w:rsid w:val="00BF2992"/>
    <w:rsid w:val="00C06D7E"/>
    <w:rsid w:val="00C11632"/>
    <w:rsid w:val="00C126C7"/>
    <w:rsid w:val="00C41195"/>
    <w:rsid w:val="00C468DF"/>
    <w:rsid w:val="00C46C89"/>
    <w:rsid w:val="00C506CB"/>
    <w:rsid w:val="00C50E75"/>
    <w:rsid w:val="00C646FA"/>
    <w:rsid w:val="00C66EAF"/>
    <w:rsid w:val="00CB2976"/>
    <w:rsid w:val="00CB6188"/>
    <w:rsid w:val="00CD3E6A"/>
    <w:rsid w:val="00CE1C25"/>
    <w:rsid w:val="00CF2672"/>
    <w:rsid w:val="00D80264"/>
    <w:rsid w:val="00D9671B"/>
    <w:rsid w:val="00DA0FF9"/>
    <w:rsid w:val="00DB23D1"/>
    <w:rsid w:val="00DF3724"/>
    <w:rsid w:val="00E1582C"/>
    <w:rsid w:val="00E17CFB"/>
    <w:rsid w:val="00E323ED"/>
    <w:rsid w:val="00E417EF"/>
    <w:rsid w:val="00E54C7F"/>
    <w:rsid w:val="00E83686"/>
    <w:rsid w:val="00EA36D9"/>
    <w:rsid w:val="00EA3D19"/>
    <w:rsid w:val="00EA7A8F"/>
    <w:rsid w:val="00ED1520"/>
    <w:rsid w:val="00F02467"/>
    <w:rsid w:val="00F13E43"/>
    <w:rsid w:val="00F32FF7"/>
    <w:rsid w:val="00F55642"/>
    <w:rsid w:val="00F556B4"/>
    <w:rsid w:val="00F577E4"/>
    <w:rsid w:val="00F80FD0"/>
    <w:rsid w:val="00F8771D"/>
    <w:rsid w:val="00FB284B"/>
    <w:rsid w:val="00FB2B3A"/>
    <w:rsid w:val="00FC2A6C"/>
    <w:rsid w:val="00FD36B7"/>
    <w:rsid w:val="00FF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paragraph" w:styleId="Heading1">
    <w:name w:val="heading 1"/>
    <w:basedOn w:val="Normal"/>
    <w:next w:val="Normal"/>
    <w:link w:val="Heading1Char"/>
    <w:uiPriority w:val="9"/>
    <w:qFormat/>
    <w:rsid w:val="006F7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paragraph" w:customStyle="1" w:styleId="it">
    <w:name w:val="it"/>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6B2B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00D7"/>
    <w:rPr>
      <w:b/>
      <w:bCs/>
    </w:rPr>
  </w:style>
  <w:style w:type="character" w:customStyle="1" w:styleId="Heading1Char">
    <w:name w:val="Heading 1 Char"/>
    <w:basedOn w:val="DefaultParagraphFont"/>
    <w:link w:val="Heading1"/>
    <w:uiPriority w:val="9"/>
    <w:rsid w:val="006F7287"/>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802B0A"/>
    <w:pPr>
      <w:spacing w:after="0" w:line="240" w:lineRule="auto"/>
    </w:pPr>
  </w:style>
  <w:style w:type="paragraph" w:styleId="BalloonText">
    <w:name w:val="Balloon Text"/>
    <w:basedOn w:val="Normal"/>
    <w:link w:val="BalloonTextChar"/>
    <w:uiPriority w:val="99"/>
    <w:semiHidden/>
    <w:unhideWhenUsed/>
    <w:rsid w:val="00802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0A"/>
    <w:rPr>
      <w:rFonts w:ascii="Segoe UI" w:hAnsi="Segoe UI" w:cs="Segoe UI"/>
      <w:sz w:val="18"/>
      <w:szCs w:val="18"/>
    </w:rPr>
  </w:style>
  <w:style w:type="character" w:styleId="UnresolvedMention">
    <w:name w:val="Unresolved Mention"/>
    <w:basedOn w:val="DefaultParagraphFont"/>
    <w:uiPriority w:val="99"/>
    <w:semiHidden/>
    <w:unhideWhenUsed/>
    <w:rsid w:val="00250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0780">
      <w:bodyDiv w:val="1"/>
      <w:marLeft w:val="0"/>
      <w:marRight w:val="0"/>
      <w:marTop w:val="0"/>
      <w:marBottom w:val="0"/>
      <w:divBdr>
        <w:top w:val="none" w:sz="0" w:space="0" w:color="auto"/>
        <w:left w:val="none" w:sz="0" w:space="0" w:color="auto"/>
        <w:bottom w:val="none" w:sz="0" w:space="0" w:color="auto"/>
        <w:right w:val="none" w:sz="0" w:space="0" w:color="auto"/>
      </w:divBdr>
    </w:div>
    <w:div w:id="302975080">
      <w:bodyDiv w:val="1"/>
      <w:marLeft w:val="0"/>
      <w:marRight w:val="0"/>
      <w:marTop w:val="0"/>
      <w:marBottom w:val="0"/>
      <w:divBdr>
        <w:top w:val="none" w:sz="0" w:space="0" w:color="auto"/>
        <w:left w:val="none" w:sz="0" w:space="0" w:color="auto"/>
        <w:bottom w:val="none" w:sz="0" w:space="0" w:color="auto"/>
        <w:right w:val="none" w:sz="0" w:space="0" w:color="auto"/>
      </w:divBdr>
    </w:div>
    <w:div w:id="528614382">
      <w:bodyDiv w:val="1"/>
      <w:marLeft w:val="0"/>
      <w:marRight w:val="0"/>
      <w:marTop w:val="0"/>
      <w:marBottom w:val="0"/>
      <w:divBdr>
        <w:top w:val="none" w:sz="0" w:space="0" w:color="auto"/>
        <w:left w:val="none" w:sz="0" w:space="0" w:color="auto"/>
        <w:bottom w:val="none" w:sz="0" w:space="0" w:color="auto"/>
        <w:right w:val="none" w:sz="0" w:space="0" w:color="auto"/>
      </w:divBdr>
    </w:div>
    <w:div w:id="660349979">
      <w:bodyDiv w:val="1"/>
      <w:marLeft w:val="0"/>
      <w:marRight w:val="0"/>
      <w:marTop w:val="0"/>
      <w:marBottom w:val="0"/>
      <w:divBdr>
        <w:top w:val="none" w:sz="0" w:space="0" w:color="auto"/>
        <w:left w:val="none" w:sz="0" w:space="0" w:color="auto"/>
        <w:bottom w:val="none" w:sz="0" w:space="0" w:color="auto"/>
        <w:right w:val="none" w:sz="0" w:space="0" w:color="auto"/>
      </w:divBdr>
    </w:div>
    <w:div w:id="1285307440">
      <w:bodyDiv w:val="1"/>
      <w:marLeft w:val="0"/>
      <w:marRight w:val="0"/>
      <w:marTop w:val="0"/>
      <w:marBottom w:val="0"/>
      <w:divBdr>
        <w:top w:val="none" w:sz="0" w:space="0" w:color="auto"/>
        <w:left w:val="none" w:sz="0" w:space="0" w:color="auto"/>
        <w:bottom w:val="none" w:sz="0" w:space="0" w:color="auto"/>
        <w:right w:val="none" w:sz="0" w:space="0" w:color="auto"/>
      </w:divBdr>
    </w:div>
    <w:div w:id="1387988088">
      <w:bodyDiv w:val="1"/>
      <w:marLeft w:val="0"/>
      <w:marRight w:val="0"/>
      <w:marTop w:val="0"/>
      <w:marBottom w:val="0"/>
      <w:divBdr>
        <w:top w:val="none" w:sz="0" w:space="0" w:color="auto"/>
        <w:left w:val="none" w:sz="0" w:space="0" w:color="auto"/>
        <w:bottom w:val="none" w:sz="0" w:space="0" w:color="auto"/>
        <w:right w:val="none" w:sz="0" w:space="0" w:color="auto"/>
      </w:divBdr>
    </w:div>
    <w:div w:id="1468862912">
      <w:bodyDiv w:val="1"/>
      <w:marLeft w:val="0"/>
      <w:marRight w:val="0"/>
      <w:marTop w:val="0"/>
      <w:marBottom w:val="0"/>
      <w:divBdr>
        <w:top w:val="none" w:sz="0" w:space="0" w:color="auto"/>
        <w:left w:val="none" w:sz="0" w:space="0" w:color="auto"/>
        <w:bottom w:val="none" w:sz="0" w:space="0" w:color="auto"/>
        <w:right w:val="none" w:sz="0" w:space="0" w:color="auto"/>
      </w:divBdr>
    </w:div>
    <w:div w:id="1482651214">
      <w:bodyDiv w:val="1"/>
      <w:marLeft w:val="0"/>
      <w:marRight w:val="0"/>
      <w:marTop w:val="0"/>
      <w:marBottom w:val="0"/>
      <w:divBdr>
        <w:top w:val="none" w:sz="0" w:space="0" w:color="auto"/>
        <w:left w:val="none" w:sz="0" w:space="0" w:color="auto"/>
        <w:bottom w:val="none" w:sz="0" w:space="0" w:color="auto"/>
        <w:right w:val="none" w:sz="0" w:space="0" w:color="auto"/>
      </w:divBdr>
    </w:div>
    <w:div w:id="1584141768">
      <w:bodyDiv w:val="1"/>
      <w:marLeft w:val="0"/>
      <w:marRight w:val="0"/>
      <w:marTop w:val="0"/>
      <w:marBottom w:val="0"/>
      <w:divBdr>
        <w:top w:val="none" w:sz="0" w:space="0" w:color="auto"/>
        <w:left w:val="none" w:sz="0" w:space="0" w:color="auto"/>
        <w:bottom w:val="none" w:sz="0" w:space="0" w:color="auto"/>
        <w:right w:val="none" w:sz="0" w:space="0" w:color="auto"/>
      </w:divBdr>
    </w:div>
    <w:div w:id="1609577399">
      <w:bodyDiv w:val="1"/>
      <w:marLeft w:val="0"/>
      <w:marRight w:val="0"/>
      <w:marTop w:val="0"/>
      <w:marBottom w:val="0"/>
      <w:divBdr>
        <w:top w:val="none" w:sz="0" w:space="0" w:color="auto"/>
        <w:left w:val="none" w:sz="0" w:space="0" w:color="auto"/>
        <w:bottom w:val="none" w:sz="0" w:space="0" w:color="auto"/>
        <w:right w:val="none" w:sz="0" w:space="0" w:color="auto"/>
      </w:divBdr>
    </w:div>
    <w:div w:id="1951744115">
      <w:bodyDiv w:val="1"/>
      <w:marLeft w:val="0"/>
      <w:marRight w:val="0"/>
      <w:marTop w:val="0"/>
      <w:marBottom w:val="0"/>
      <w:divBdr>
        <w:top w:val="none" w:sz="0" w:space="0" w:color="auto"/>
        <w:left w:val="none" w:sz="0" w:space="0" w:color="auto"/>
        <w:bottom w:val="none" w:sz="0" w:space="0" w:color="auto"/>
        <w:right w:val="none" w:sz="0" w:space="0" w:color="auto"/>
      </w:divBdr>
    </w:div>
    <w:div w:id="205842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Rohitreddz/Chandupatla_Spring2021FinalExa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hyperlink" Target="https://www.nwmissouri.edu/policies/academics/Academic-Integrity.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3E978FAA48B40B9789659908C499D" ma:contentTypeVersion="9" ma:contentTypeDescription="Create a new document." ma:contentTypeScope="" ma:versionID="d2bf5c07e963245ac11efdf53af97e95">
  <xsd:schema xmlns:xsd="http://www.w3.org/2001/XMLSchema" xmlns:xs="http://www.w3.org/2001/XMLSchema" xmlns:p="http://schemas.microsoft.com/office/2006/metadata/properties" xmlns:ns3="1b33431e-ed9a-4a3c-ad6f-13b6d0a030ad" xmlns:ns4="b61d4f25-c14d-4e53-adaa-3d3de8c00bc5" targetNamespace="http://schemas.microsoft.com/office/2006/metadata/properties" ma:root="true" ma:fieldsID="e38009faac1f2d3a1a66242781d66229" ns3:_="" ns4:_="">
    <xsd:import namespace="1b33431e-ed9a-4a3c-ad6f-13b6d0a030ad"/>
    <xsd:import namespace="b61d4f25-c14d-4e53-adaa-3d3de8c00b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3431e-ed9a-4a3c-ad6f-13b6d0a030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1d4f25-c14d-4e53-adaa-3d3de8c00b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DF99-073D-45BC-BC42-04A4B600B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3431e-ed9a-4a3c-ad6f-13b6d0a030ad"/>
    <ds:schemaRef ds:uri="b61d4f25-c14d-4e53-adaa-3d3de8c00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E6982-A80F-49D6-AAA5-8996932BBBA9}">
  <ds:schemaRefs>
    <ds:schemaRef ds:uri="http://schemas.microsoft.com/sharepoint/v3/contenttype/forms"/>
  </ds:schemaRefs>
</ds:datastoreItem>
</file>

<file path=customXml/itemProps3.xml><?xml version="1.0" encoding="utf-8"?>
<ds:datastoreItem xmlns:ds="http://schemas.openxmlformats.org/officeDocument/2006/customXml" ds:itemID="{3577FD13-8BAB-493D-8E1D-6ACC9DF09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C3DBE-372D-4E0F-8918-D88BC5F1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59</Pages>
  <Words>8215</Words>
  <Characters>46828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Chandupatla,Rohit Reddy</cp:lastModifiedBy>
  <cp:revision>6</cp:revision>
  <dcterms:created xsi:type="dcterms:W3CDTF">2021-05-05T17:18:00Z</dcterms:created>
  <dcterms:modified xsi:type="dcterms:W3CDTF">2021-05-05T17:29:00Z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0x0101000523E978FAA48B40B9789659908C499D</vt:lpwstr>
  </property>
</Properties>
</file>